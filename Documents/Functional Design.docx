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8566E" w:rsidP="4FBF099F" w:rsidRDefault="00C8566E" w14:paraId="27B17E78" w14:textId="089BDA1B">
      <w:pPr>
        <w:pStyle w:val="Title"/>
      </w:pPr>
      <w:commentRangeStart w:id="0"/>
      <w:commentRangeEnd w:id="0"/>
      <w:r>
        <w:rPr>
          <w:rStyle w:val="CommentReference"/>
        </w:rPr>
        <w:commentReference w:id="0"/>
      </w:r>
    </w:p>
    <w:p w:rsidR="00C516FA" w:rsidP="09A1924C" w:rsidRDefault="00C516FA" w14:paraId="333FCD39" w14:textId="30E0FFF1">
      <w:pPr>
        <w:pStyle w:val="Title"/>
        <w:rPr>
          <w:rFonts w:ascii="Arial" w:hAnsi="Arial" w:cs="Arial"/>
          <w:sz w:val="96"/>
          <w:szCs w:val="96"/>
        </w:rPr>
      </w:pPr>
      <w:r w:rsidRPr="09A1924C">
        <w:rPr>
          <w:rFonts w:ascii="Arial" w:hAnsi="Arial" w:cs="Arial"/>
          <w:sz w:val="96"/>
          <w:szCs w:val="96"/>
        </w:rPr>
        <w:t>Functional Design</w:t>
      </w:r>
    </w:p>
    <w:p w:rsidRPr="007E500C" w:rsidR="00C516FA" w:rsidP="09A1924C" w:rsidRDefault="00C516FA" w14:paraId="476C8389" w14:textId="0EA37378">
      <w:pPr>
        <w:pStyle w:val="Subtitle"/>
      </w:pPr>
      <w:r>
        <w:t>All Rise! Project Topicus x Saxion HBO-ICT</w:t>
      </w:r>
    </w:p>
    <w:p w:rsidR="09A1924C" w:rsidP="09A1924C" w:rsidRDefault="09A1924C" w14:paraId="3C9AB801" w14:textId="588D0E18"/>
    <w:p w:rsidR="09A1924C" w:rsidP="09A1924C" w:rsidRDefault="09A1924C" w14:paraId="2D3AE107" w14:textId="4B5D392B"/>
    <w:p w:rsidR="09A1924C" w:rsidP="09A1924C" w:rsidRDefault="09A1924C" w14:paraId="07E9D3FF" w14:textId="2861AEBF"/>
    <w:p w:rsidR="09A1924C" w:rsidP="09A1924C" w:rsidRDefault="09A1924C" w14:paraId="3AF2F0A7" w14:textId="0AE354EF"/>
    <w:p w:rsidR="09A1924C" w:rsidP="09A1924C" w:rsidRDefault="09A1924C" w14:paraId="1E2C8EE6" w14:textId="2445B4F9"/>
    <w:p w:rsidR="09A1924C" w:rsidP="09A1924C" w:rsidRDefault="09A1924C" w14:paraId="3BEBAB83" w14:textId="3FE17FE3"/>
    <w:p w:rsidR="09A1924C" w:rsidP="09A1924C" w:rsidRDefault="09A1924C" w14:paraId="24797122" w14:textId="125863F5"/>
    <w:p w:rsidR="09A1924C" w:rsidP="09A1924C" w:rsidRDefault="09A1924C" w14:paraId="48BD481A" w14:textId="3D57760E"/>
    <w:p w:rsidR="09A1924C" w:rsidP="09A1924C" w:rsidRDefault="09A1924C" w14:paraId="01D7612A" w14:textId="34E1F5E5"/>
    <w:p w:rsidR="09A1924C" w:rsidP="5B5CE63A" w:rsidRDefault="09A1924C" w14:paraId="02C4B8AA" w14:textId="5111B316"/>
    <w:p w:rsidR="09A1924C" w:rsidP="09A1924C" w:rsidRDefault="09A1924C" w14:paraId="2DB5314D" w14:textId="1925F25C"/>
    <w:p w:rsidR="2DA39695" w:rsidP="09A1924C" w:rsidRDefault="2DA39695" w14:paraId="0CDF4416" w14:textId="1D740176">
      <w:pPr>
        <w:rPr>
          <w:sz w:val="32"/>
          <w:szCs w:val="32"/>
        </w:rPr>
      </w:pPr>
      <w:r w:rsidRPr="574EB46D" w:rsidR="2DA39695">
        <w:rPr>
          <w:sz w:val="32"/>
          <w:szCs w:val="32"/>
        </w:rPr>
        <w:t>Project members:</w:t>
      </w:r>
    </w:p>
    <w:p w:rsidR="511A4609" w:rsidP="574EB46D" w:rsidRDefault="511A4609" w14:paraId="5322D447" w14:textId="6FD43CB6">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2"/>
          <w:szCs w:val="22"/>
        </w:rPr>
      </w:pPr>
      <w:r w:rsidRPr="574EB46D" w:rsidR="511A4609">
        <w:rPr>
          <w:rFonts w:ascii="Arial" w:hAnsi="Arial" w:eastAsia="Arial" w:cs="Arial"/>
          <w:noProof w:val="0"/>
          <w:sz w:val="22"/>
          <w:szCs w:val="22"/>
          <w:lang w:val="en-US"/>
        </w:rPr>
        <w:t>Hassan Babiker (</w:t>
      </w:r>
      <w:hyperlink r:id="R091744600c4d42ac">
        <w:r w:rsidRPr="574EB46D" w:rsidR="511A4609">
          <w:rPr>
            <w:rStyle w:val="Hyperlink"/>
            <w:rFonts w:ascii="Arial" w:hAnsi="Arial" w:eastAsia="Arial" w:cs="Arial"/>
            <w:noProof w:val="0"/>
            <w:sz w:val="22"/>
            <w:szCs w:val="22"/>
            <w:lang w:val="en-US"/>
          </w:rPr>
          <w:t>462644@student.saxion.nl</w:t>
        </w:r>
      </w:hyperlink>
      <w:r w:rsidRPr="574EB46D" w:rsidR="511A4609">
        <w:rPr>
          <w:rFonts w:ascii="Arial" w:hAnsi="Arial" w:eastAsia="Arial" w:cs="Arial"/>
          <w:noProof w:val="0"/>
          <w:sz w:val="22"/>
          <w:szCs w:val="22"/>
          <w:lang w:val="en-US"/>
        </w:rPr>
        <w:t>)</w:t>
      </w:r>
    </w:p>
    <w:p w:rsidR="511A4609" w:rsidP="574EB46D" w:rsidRDefault="511A4609" w14:paraId="325A396C" w14:textId="3495E3D3">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2"/>
          <w:szCs w:val="22"/>
        </w:rPr>
      </w:pPr>
      <w:r w:rsidRPr="574EB46D" w:rsidR="511A4609">
        <w:rPr>
          <w:rFonts w:ascii="Arial" w:hAnsi="Arial" w:eastAsia="Arial" w:cs="Arial"/>
          <w:noProof w:val="0"/>
          <w:sz w:val="22"/>
          <w:szCs w:val="22"/>
          <w:lang w:val="en-US"/>
        </w:rPr>
        <w:t>Bjarne ten Bolscher (</w:t>
      </w:r>
      <w:hyperlink r:id="R229e3930a60943e0">
        <w:r w:rsidRPr="574EB46D" w:rsidR="511A4609">
          <w:rPr>
            <w:rStyle w:val="Hyperlink"/>
            <w:rFonts w:ascii="Arial" w:hAnsi="Arial" w:eastAsia="Arial" w:cs="Arial"/>
            <w:noProof w:val="0"/>
            <w:sz w:val="22"/>
            <w:szCs w:val="22"/>
            <w:lang w:val="en-US"/>
          </w:rPr>
          <w:t>466348@student.saxion.nl</w:t>
        </w:r>
      </w:hyperlink>
      <w:r w:rsidRPr="574EB46D" w:rsidR="511A4609">
        <w:rPr>
          <w:rFonts w:ascii="Arial" w:hAnsi="Arial" w:eastAsia="Arial" w:cs="Arial"/>
          <w:noProof w:val="0"/>
          <w:sz w:val="22"/>
          <w:szCs w:val="22"/>
          <w:lang w:val="en-US"/>
        </w:rPr>
        <w:t>)</w:t>
      </w:r>
    </w:p>
    <w:p w:rsidR="511A4609" w:rsidP="574EB46D" w:rsidRDefault="511A4609" w14:paraId="107F95FF" w14:textId="27304796">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2"/>
          <w:szCs w:val="22"/>
        </w:rPr>
      </w:pPr>
      <w:r w:rsidRPr="574EB46D" w:rsidR="511A4609">
        <w:rPr>
          <w:rFonts w:ascii="Arial" w:hAnsi="Arial" w:eastAsia="Arial" w:cs="Arial"/>
          <w:noProof w:val="0"/>
          <w:sz w:val="22"/>
          <w:szCs w:val="22"/>
          <w:lang w:val="en-US"/>
        </w:rPr>
        <w:t>Yang Lin (</w:t>
      </w:r>
      <w:hyperlink r:id="Raf9a78f9debf4460">
        <w:r w:rsidRPr="574EB46D" w:rsidR="511A4609">
          <w:rPr>
            <w:rStyle w:val="Hyperlink"/>
            <w:rFonts w:ascii="Arial" w:hAnsi="Arial" w:eastAsia="Arial" w:cs="Arial"/>
            <w:noProof w:val="0"/>
            <w:sz w:val="22"/>
            <w:szCs w:val="22"/>
            <w:lang w:val="en-US"/>
          </w:rPr>
          <w:t>450968@student.saxion.nl</w:t>
        </w:r>
      </w:hyperlink>
      <w:r w:rsidRPr="574EB46D" w:rsidR="511A4609">
        <w:rPr>
          <w:rFonts w:ascii="Arial" w:hAnsi="Arial" w:eastAsia="Arial" w:cs="Arial"/>
          <w:noProof w:val="0"/>
          <w:sz w:val="22"/>
          <w:szCs w:val="22"/>
          <w:lang w:val="en-US"/>
        </w:rPr>
        <w:t>)</w:t>
      </w:r>
    </w:p>
    <w:p w:rsidR="511A4609" w:rsidP="574EB46D" w:rsidRDefault="511A4609" w14:paraId="6032E010" w14:textId="3B4E6932">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2"/>
          <w:szCs w:val="22"/>
        </w:rPr>
      </w:pPr>
      <w:r w:rsidRPr="574EB46D" w:rsidR="511A4609">
        <w:rPr>
          <w:rFonts w:ascii="Arial" w:hAnsi="Arial" w:eastAsia="Arial" w:cs="Arial"/>
          <w:noProof w:val="0"/>
          <w:sz w:val="22"/>
          <w:szCs w:val="22"/>
          <w:lang w:val="en-US"/>
        </w:rPr>
        <w:t>Wim Luyendijk (</w:t>
      </w:r>
      <w:hyperlink r:id="R9b36bcc6e6724295">
        <w:r w:rsidRPr="574EB46D" w:rsidR="511A4609">
          <w:rPr>
            <w:rStyle w:val="Hyperlink"/>
            <w:rFonts w:ascii="Arial" w:hAnsi="Arial" w:eastAsia="Arial" w:cs="Arial"/>
            <w:noProof w:val="0"/>
            <w:sz w:val="22"/>
            <w:szCs w:val="22"/>
            <w:lang w:val="en-US"/>
          </w:rPr>
          <w:t>445662@student.saxion.nl</w:t>
        </w:r>
      </w:hyperlink>
      <w:r w:rsidRPr="574EB46D" w:rsidR="511A4609">
        <w:rPr>
          <w:rFonts w:ascii="Arial" w:hAnsi="Arial" w:eastAsia="Arial" w:cs="Arial"/>
          <w:noProof w:val="0"/>
          <w:sz w:val="22"/>
          <w:szCs w:val="22"/>
          <w:lang w:val="en-US"/>
        </w:rPr>
        <w:t>)</w:t>
      </w:r>
    </w:p>
    <w:p w:rsidR="511A4609" w:rsidP="574EB46D" w:rsidRDefault="511A4609" w14:paraId="3CD0C8D6" w14:textId="0942B57A">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2"/>
          <w:szCs w:val="22"/>
        </w:rPr>
      </w:pPr>
      <w:r w:rsidRPr="574EB46D" w:rsidR="511A4609">
        <w:rPr>
          <w:rFonts w:ascii="Arial" w:hAnsi="Arial" w:eastAsia="Arial" w:cs="Arial"/>
          <w:noProof w:val="0"/>
          <w:sz w:val="22"/>
          <w:szCs w:val="22"/>
          <w:lang w:val="en-US"/>
        </w:rPr>
        <w:t>Ivo Tasev (</w:t>
      </w:r>
      <w:hyperlink r:id="Ra8d10a5dc9534248">
        <w:r w:rsidRPr="574EB46D" w:rsidR="511A4609">
          <w:rPr>
            <w:rStyle w:val="Hyperlink"/>
            <w:rFonts w:ascii="Arial" w:hAnsi="Arial" w:eastAsia="Arial" w:cs="Arial"/>
            <w:noProof w:val="0"/>
            <w:sz w:val="22"/>
            <w:szCs w:val="22"/>
            <w:lang w:val="en-US"/>
          </w:rPr>
          <w:t>469297@student.saxion.nl</w:t>
        </w:r>
      </w:hyperlink>
      <w:r w:rsidRPr="574EB46D" w:rsidR="511A4609">
        <w:rPr>
          <w:rFonts w:ascii="Arial" w:hAnsi="Arial" w:eastAsia="Arial" w:cs="Arial"/>
          <w:noProof w:val="0"/>
          <w:sz w:val="22"/>
          <w:szCs w:val="22"/>
          <w:lang w:val="en-US"/>
        </w:rPr>
        <w:t>)</w:t>
      </w:r>
    </w:p>
    <w:p w:rsidR="511A4609" w:rsidP="574EB46D" w:rsidRDefault="511A4609" w14:paraId="1C9056B0" w14:textId="67F592EF">
      <w:pPr>
        <w:pStyle w:val="ListParagraph"/>
        <w:numPr>
          <w:ilvl w:val="0"/>
          <w:numId w:val="2"/>
        </w:numPr>
        <w:rPr>
          <w:rFonts w:ascii="Arial" w:hAnsi="Arial" w:eastAsia="Arial" w:cs="Arial" w:asciiTheme="minorAscii" w:hAnsiTheme="minorAscii" w:eastAsiaTheme="minorAscii" w:cstheme="minorAscii"/>
          <w:color w:val="000000" w:themeColor="text1" w:themeTint="FF" w:themeShade="FF"/>
          <w:sz w:val="22"/>
          <w:szCs w:val="22"/>
        </w:rPr>
      </w:pPr>
      <w:r w:rsidRPr="574EB46D" w:rsidR="511A4609">
        <w:rPr>
          <w:rFonts w:ascii="Arial" w:hAnsi="Arial" w:eastAsia="Arial" w:cs="Arial"/>
          <w:noProof w:val="0"/>
          <w:sz w:val="22"/>
          <w:szCs w:val="22"/>
          <w:lang w:val="en-US"/>
        </w:rPr>
        <w:t>Giovanni Tjandra (</w:t>
      </w:r>
      <w:hyperlink r:id="R039f602fce2c428e">
        <w:r w:rsidRPr="574EB46D" w:rsidR="511A4609">
          <w:rPr>
            <w:rStyle w:val="Hyperlink"/>
            <w:rFonts w:ascii="Arial" w:hAnsi="Arial" w:eastAsia="Arial" w:cs="Arial"/>
            <w:noProof w:val="0"/>
            <w:sz w:val="22"/>
            <w:szCs w:val="22"/>
            <w:lang w:val="en-US"/>
          </w:rPr>
          <w:t>445963@student.saxion.nl</w:t>
        </w:r>
      </w:hyperlink>
      <w:r w:rsidRPr="574EB46D" w:rsidR="511A4609">
        <w:rPr>
          <w:rFonts w:ascii="Arial" w:hAnsi="Arial" w:eastAsia="Arial" w:cs="Arial"/>
          <w:noProof w:val="0"/>
          <w:sz w:val="22"/>
          <w:szCs w:val="22"/>
          <w:lang w:val="en-US"/>
        </w:rPr>
        <w:t>)</w:t>
      </w:r>
    </w:p>
    <w:p w:rsidR="09A1924C" w:rsidP="09A1924C" w:rsidRDefault="09A1924C" w14:paraId="55455A22" w14:textId="6EC70647"/>
    <w:p w:rsidR="10555AFE" w:rsidP="09A1924C" w:rsidRDefault="10555AFE" w14:paraId="6366F805" w14:textId="148DDA5D">
      <w:r>
        <w:t>The contact person for this group is Ivo Tasev – 469297@student.saxion.nl</w:t>
      </w:r>
    </w:p>
    <w:p w:rsidRPr="007E500C" w:rsidR="00451A6F" w:rsidRDefault="00451A6F" w14:paraId="1246BF2E" w14:textId="77777777">
      <w:pPr>
        <w:rPr>
          <w:rFonts w:eastAsiaTheme="majorEastAsia" w:cstheme="majorBidi"/>
          <w:sz w:val="72"/>
          <w:szCs w:val="32"/>
        </w:rPr>
      </w:pPr>
      <w:r w:rsidRPr="007E500C">
        <w:br w:type="page"/>
      </w:r>
    </w:p>
    <w:p w:rsidRPr="007E500C" w:rsidR="000B00C5" w:rsidP="0CFC58A4" w:rsidRDefault="000B00C5" w14:paraId="23794919" w14:textId="34CF5D9A">
      <w:pPr>
        <w:pStyle w:val="Heading1"/>
        <w:spacing w:after="240"/>
        <w:rPr>
          <w:b w:val="1"/>
          <w:bCs w:val="1"/>
        </w:rPr>
      </w:pPr>
      <w:bookmarkStart w:name="_Toc41035405" w:id="1"/>
      <w:r w:rsidRPr="574EB46D" w:rsidR="000B00C5">
        <w:rPr>
          <w:b w:val="1"/>
          <w:bCs w:val="1"/>
          <w:sz w:val="40"/>
          <w:szCs w:val="40"/>
        </w:rPr>
        <w:t>Preface</w:t>
      </w:r>
      <w:bookmarkEnd w:id="1"/>
    </w:p>
    <w:p w:rsidR="0DBAF682" w:rsidRDefault="0DBAF682" w14:paraId="1F3972F0" w14:textId="25EE17B2">
      <w:r w:rsidRPr="574EB46D" w:rsidR="0DBAF682">
        <w:rPr>
          <w:rFonts w:ascii="Arial" w:hAnsi="Arial" w:eastAsia="Arial" w:cs="Arial"/>
          <w:noProof w:val="0"/>
          <w:sz w:val="22"/>
          <w:szCs w:val="22"/>
          <w:lang w:val="en-US"/>
        </w:rPr>
        <w:t xml:space="preserve">As students at Saxion University of Applied Sciences, currently pursuing the software engineering track at HBO-ICT, we were tasked with the course 2.4 project HBO-IT corp. In this course, we were given the opportunity to work on one of Topicus corporation projects. As a client, Topicus asked us to work on a project that could be implemented as a possible solution to problems with sedentary behavior among company employees in their Healthcare sector. </w:t>
      </w:r>
    </w:p>
    <w:p w:rsidR="0DBAF682" w:rsidRDefault="0DBAF682" w14:paraId="3B4A4F24" w14:textId="26D4F482">
      <w:r w:rsidRPr="574EB46D" w:rsidR="0DBAF682">
        <w:rPr>
          <w:rFonts w:ascii="Arial" w:hAnsi="Arial" w:eastAsia="Arial" w:cs="Arial"/>
          <w:noProof w:val="0"/>
          <w:sz w:val="22"/>
          <w:szCs w:val="22"/>
          <w:lang w:val="en-US"/>
        </w:rPr>
        <w:t xml:space="preserve">In this document, our group Dev-a3-1 wants to describe the planning side of the documentation on the project. These plans will be further discussed in person with Topicus and hopefully help with the implementation of sprint 1 and the sprint(s) after submission of this document. The purpose of this document is to inform the project owner of our solution to their Healthcare fitness problem and how the project was executed. </w:t>
      </w:r>
    </w:p>
    <w:p w:rsidR="0DBAF682" w:rsidRDefault="0DBAF682" w14:paraId="796FDA6E" w14:textId="1B8DDF84">
      <w:r>
        <w:br/>
      </w:r>
    </w:p>
    <w:p w:rsidR="574EB46D" w:rsidP="574EB46D" w:rsidRDefault="574EB46D" w14:paraId="52665061" w14:textId="26C347CB">
      <w:pPr>
        <w:pStyle w:val="Normal"/>
      </w:pPr>
    </w:p>
    <w:p w:rsidR="003706D7" w:rsidRDefault="003706D7" w14:paraId="1E7EDCB0" w14:textId="77777777">
      <w:r>
        <w:br w:type="page"/>
      </w:r>
    </w:p>
    <w:commentRangeStart w:displacedByCustomXml="next" w:id="2"/>
    <w:bookmarkStart w:name="_Toc41035406" w:displacedByCustomXml="next" w:id="3"/>
    <w:sdt>
      <w:sdtPr>
        <w:rPr>
          <w:rFonts w:eastAsiaTheme="minorHAnsi" w:cstheme="minorBidi"/>
          <w:sz w:val="24"/>
          <w:szCs w:val="22"/>
        </w:rPr>
        <w:id w:val="-401836138"/>
        <w:docPartObj>
          <w:docPartGallery w:val="Table of Contents"/>
          <w:docPartUnique/>
        </w:docPartObj>
      </w:sdtPr>
      <w:sdtEndPr>
        <w:rPr>
          <w:b/>
          <w:bCs/>
          <w:noProof/>
          <w:sz w:val="22"/>
        </w:rPr>
      </w:sdtEndPr>
      <w:sdtContent>
        <w:p w:rsidRPr="007F1032" w:rsidR="00BE7EF9" w:rsidP="003706D7" w:rsidRDefault="00BE7EF9" w14:paraId="1D756BFF" w14:textId="133242FE">
          <w:pPr>
            <w:pStyle w:val="Heading1"/>
            <w:spacing w:after="240" w:line="360" w:lineRule="auto"/>
          </w:pPr>
          <w:r>
            <w:t>Table of contents</w:t>
          </w:r>
          <w:commentRangeEnd w:id="2"/>
          <w:r>
            <w:rPr>
              <w:rStyle w:val="CommentReference"/>
            </w:rPr>
            <w:commentReference w:id="2"/>
          </w:r>
          <w:bookmarkEnd w:id="3"/>
        </w:p>
        <w:p w:rsidR="00DD1D5E" w:rsidRDefault="00BE7EF9" w14:paraId="64751A62" w14:textId="1A005271">
          <w:pPr>
            <w:pStyle w:val="TOC1"/>
            <w:tabs>
              <w:tab w:val="right" w:leader="dot" w:pos="9350"/>
            </w:tabs>
            <w:rPr>
              <w:rFonts w:asciiTheme="minorHAnsi" w:hAnsiTheme="minorHAnsi" w:eastAsiaTheme="minorEastAsia"/>
              <w:noProof/>
              <w:color w:val="auto"/>
              <w:lang w:eastAsia="ja-JP"/>
            </w:rPr>
          </w:pPr>
          <w:r w:rsidRPr="5B5CE63A">
            <w:fldChar w:fldCharType="begin"/>
          </w:r>
          <w:r>
            <w:instrText xml:space="preserve"> TOC \o "1-3" \h \z \u </w:instrText>
          </w:r>
          <w:r w:rsidRPr="5B5CE63A">
            <w:fldChar w:fldCharType="separate"/>
          </w:r>
          <w:hyperlink w:history="1" w:anchor="_Toc41035405">
            <w:r w:rsidRPr="005B5F1E" w:rsidR="00DD1D5E">
              <w:rPr>
                <w:rStyle w:val="Hyperlink"/>
                <w:noProof/>
              </w:rPr>
              <w:t>Preface</w:t>
            </w:r>
            <w:r w:rsidR="00DD1D5E">
              <w:rPr>
                <w:noProof/>
                <w:webHidden/>
              </w:rPr>
              <w:tab/>
            </w:r>
            <w:r w:rsidR="00DD1D5E">
              <w:rPr>
                <w:noProof/>
                <w:webHidden/>
              </w:rPr>
              <w:fldChar w:fldCharType="begin"/>
            </w:r>
            <w:r w:rsidR="00DD1D5E">
              <w:rPr>
                <w:noProof/>
                <w:webHidden/>
              </w:rPr>
              <w:instrText xml:space="preserve"> PAGEREF _Toc41035405 \h </w:instrText>
            </w:r>
            <w:r w:rsidR="00DD1D5E">
              <w:rPr>
                <w:noProof/>
                <w:webHidden/>
              </w:rPr>
            </w:r>
            <w:r w:rsidR="00DD1D5E">
              <w:rPr>
                <w:noProof/>
                <w:webHidden/>
              </w:rPr>
              <w:fldChar w:fldCharType="separate"/>
            </w:r>
            <w:r w:rsidR="00DD1D5E">
              <w:rPr>
                <w:noProof/>
                <w:webHidden/>
              </w:rPr>
              <w:t>2</w:t>
            </w:r>
            <w:r w:rsidR="00DD1D5E">
              <w:rPr>
                <w:noProof/>
                <w:webHidden/>
              </w:rPr>
              <w:fldChar w:fldCharType="end"/>
            </w:r>
          </w:hyperlink>
        </w:p>
        <w:p w:rsidR="00DD1D5E" w:rsidRDefault="00DD1D5E" w14:paraId="7B821E21" w14:textId="6D5FBCC5">
          <w:pPr>
            <w:pStyle w:val="TOC1"/>
            <w:tabs>
              <w:tab w:val="right" w:leader="dot" w:pos="9350"/>
            </w:tabs>
            <w:rPr>
              <w:rFonts w:asciiTheme="minorHAnsi" w:hAnsiTheme="minorHAnsi" w:eastAsiaTheme="minorEastAsia"/>
              <w:noProof/>
              <w:color w:val="auto"/>
              <w:lang w:eastAsia="ja-JP"/>
            </w:rPr>
          </w:pPr>
          <w:hyperlink w:history="1" w:anchor="_Toc41035406">
            <w:r w:rsidRPr="005B5F1E">
              <w:rPr>
                <w:rStyle w:val="Hyperlink"/>
                <w:noProof/>
              </w:rPr>
              <w:t>Table of contents</w:t>
            </w:r>
            <w:r>
              <w:rPr>
                <w:noProof/>
                <w:webHidden/>
              </w:rPr>
              <w:tab/>
            </w:r>
            <w:r>
              <w:rPr>
                <w:noProof/>
                <w:webHidden/>
              </w:rPr>
              <w:fldChar w:fldCharType="begin"/>
            </w:r>
            <w:r>
              <w:rPr>
                <w:noProof/>
                <w:webHidden/>
              </w:rPr>
              <w:instrText xml:space="preserve"> PAGEREF _Toc41035406 \h </w:instrText>
            </w:r>
            <w:r>
              <w:rPr>
                <w:noProof/>
                <w:webHidden/>
              </w:rPr>
            </w:r>
            <w:r>
              <w:rPr>
                <w:noProof/>
                <w:webHidden/>
              </w:rPr>
              <w:fldChar w:fldCharType="separate"/>
            </w:r>
            <w:r>
              <w:rPr>
                <w:noProof/>
                <w:webHidden/>
              </w:rPr>
              <w:t>3</w:t>
            </w:r>
            <w:r>
              <w:rPr>
                <w:noProof/>
                <w:webHidden/>
              </w:rPr>
              <w:fldChar w:fldCharType="end"/>
            </w:r>
          </w:hyperlink>
        </w:p>
        <w:p w:rsidR="00DD1D5E" w:rsidRDefault="00DD1D5E" w14:paraId="49CAD3D8" w14:textId="2D91531C">
          <w:pPr>
            <w:pStyle w:val="TOC1"/>
            <w:tabs>
              <w:tab w:val="right" w:leader="dot" w:pos="9350"/>
            </w:tabs>
            <w:rPr>
              <w:rFonts w:asciiTheme="minorHAnsi" w:hAnsiTheme="minorHAnsi" w:eastAsiaTheme="minorEastAsia"/>
              <w:noProof/>
              <w:color w:val="auto"/>
              <w:lang w:eastAsia="ja-JP"/>
            </w:rPr>
          </w:pPr>
          <w:hyperlink w:history="1" w:anchor="_Toc41035407">
            <w:r w:rsidRPr="005B5F1E">
              <w:rPr>
                <w:rStyle w:val="Hyperlink"/>
                <w:noProof/>
              </w:rPr>
              <w:t>Project Background</w:t>
            </w:r>
            <w:r>
              <w:rPr>
                <w:noProof/>
                <w:webHidden/>
              </w:rPr>
              <w:tab/>
            </w:r>
            <w:r>
              <w:rPr>
                <w:noProof/>
                <w:webHidden/>
              </w:rPr>
              <w:fldChar w:fldCharType="begin"/>
            </w:r>
            <w:r>
              <w:rPr>
                <w:noProof/>
                <w:webHidden/>
              </w:rPr>
              <w:instrText xml:space="preserve"> PAGEREF _Toc41035407 \h </w:instrText>
            </w:r>
            <w:r>
              <w:rPr>
                <w:noProof/>
                <w:webHidden/>
              </w:rPr>
            </w:r>
            <w:r>
              <w:rPr>
                <w:noProof/>
                <w:webHidden/>
              </w:rPr>
              <w:fldChar w:fldCharType="separate"/>
            </w:r>
            <w:r>
              <w:rPr>
                <w:noProof/>
                <w:webHidden/>
              </w:rPr>
              <w:t>4</w:t>
            </w:r>
            <w:r>
              <w:rPr>
                <w:noProof/>
                <w:webHidden/>
              </w:rPr>
              <w:fldChar w:fldCharType="end"/>
            </w:r>
          </w:hyperlink>
        </w:p>
        <w:p w:rsidR="00DD1D5E" w:rsidRDefault="00DD1D5E" w14:paraId="052DE90D" w14:textId="7FACBF3D">
          <w:pPr>
            <w:pStyle w:val="TOC1"/>
            <w:tabs>
              <w:tab w:val="right" w:leader="dot" w:pos="9350"/>
            </w:tabs>
            <w:rPr>
              <w:rFonts w:asciiTheme="minorHAnsi" w:hAnsiTheme="minorHAnsi" w:eastAsiaTheme="minorEastAsia"/>
              <w:noProof/>
              <w:color w:val="auto"/>
              <w:lang w:eastAsia="ja-JP"/>
            </w:rPr>
          </w:pPr>
          <w:hyperlink w:history="1" w:anchor="_Toc41035408">
            <w:r w:rsidRPr="005B5F1E">
              <w:rPr>
                <w:rStyle w:val="Hyperlink"/>
                <w:noProof/>
              </w:rPr>
              <w:t>Goal of the Project</w:t>
            </w:r>
            <w:r>
              <w:rPr>
                <w:noProof/>
                <w:webHidden/>
              </w:rPr>
              <w:tab/>
            </w:r>
            <w:r>
              <w:rPr>
                <w:noProof/>
                <w:webHidden/>
              </w:rPr>
              <w:fldChar w:fldCharType="begin"/>
            </w:r>
            <w:r>
              <w:rPr>
                <w:noProof/>
                <w:webHidden/>
              </w:rPr>
              <w:instrText xml:space="preserve"> PAGEREF _Toc41035408 \h </w:instrText>
            </w:r>
            <w:r>
              <w:rPr>
                <w:noProof/>
                <w:webHidden/>
              </w:rPr>
            </w:r>
            <w:r>
              <w:rPr>
                <w:noProof/>
                <w:webHidden/>
              </w:rPr>
              <w:fldChar w:fldCharType="separate"/>
            </w:r>
            <w:r>
              <w:rPr>
                <w:noProof/>
                <w:webHidden/>
              </w:rPr>
              <w:t>4</w:t>
            </w:r>
            <w:r>
              <w:rPr>
                <w:noProof/>
                <w:webHidden/>
              </w:rPr>
              <w:fldChar w:fldCharType="end"/>
            </w:r>
          </w:hyperlink>
        </w:p>
        <w:p w:rsidR="00DD1D5E" w:rsidRDefault="00DD1D5E" w14:paraId="4D525A8F" w14:textId="6DA1BC18">
          <w:pPr>
            <w:pStyle w:val="TOC1"/>
            <w:tabs>
              <w:tab w:val="right" w:leader="dot" w:pos="9350"/>
            </w:tabs>
            <w:rPr>
              <w:rFonts w:asciiTheme="minorHAnsi" w:hAnsiTheme="minorHAnsi" w:eastAsiaTheme="minorEastAsia"/>
              <w:noProof/>
              <w:color w:val="auto"/>
              <w:lang w:eastAsia="ja-JP"/>
            </w:rPr>
          </w:pPr>
          <w:hyperlink w:history="1" w:anchor="_Toc41035409">
            <w:r w:rsidRPr="005B5F1E">
              <w:rPr>
                <w:rStyle w:val="Hyperlink"/>
                <w:noProof/>
              </w:rPr>
              <w:t>Requirements</w:t>
            </w:r>
            <w:r>
              <w:rPr>
                <w:noProof/>
                <w:webHidden/>
              </w:rPr>
              <w:tab/>
            </w:r>
            <w:r>
              <w:rPr>
                <w:noProof/>
                <w:webHidden/>
              </w:rPr>
              <w:fldChar w:fldCharType="begin"/>
            </w:r>
            <w:r>
              <w:rPr>
                <w:noProof/>
                <w:webHidden/>
              </w:rPr>
              <w:instrText xml:space="preserve"> PAGEREF _Toc41035409 \h </w:instrText>
            </w:r>
            <w:r>
              <w:rPr>
                <w:noProof/>
                <w:webHidden/>
              </w:rPr>
            </w:r>
            <w:r>
              <w:rPr>
                <w:noProof/>
                <w:webHidden/>
              </w:rPr>
              <w:fldChar w:fldCharType="separate"/>
            </w:r>
            <w:r>
              <w:rPr>
                <w:noProof/>
                <w:webHidden/>
              </w:rPr>
              <w:t>5</w:t>
            </w:r>
            <w:r>
              <w:rPr>
                <w:noProof/>
                <w:webHidden/>
              </w:rPr>
              <w:fldChar w:fldCharType="end"/>
            </w:r>
          </w:hyperlink>
        </w:p>
        <w:p w:rsidR="00DD1D5E" w:rsidRDefault="00DD1D5E" w14:paraId="6B68FAAF" w14:textId="6D109006">
          <w:pPr>
            <w:pStyle w:val="TOC3"/>
            <w:tabs>
              <w:tab w:val="right" w:leader="dot" w:pos="9350"/>
            </w:tabs>
            <w:rPr>
              <w:rFonts w:asciiTheme="minorHAnsi" w:hAnsiTheme="minorHAnsi" w:eastAsiaTheme="minorEastAsia"/>
              <w:noProof/>
              <w:color w:val="auto"/>
              <w:lang w:eastAsia="ja-JP"/>
            </w:rPr>
          </w:pPr>
          <w:hyperlink w:history="1" w:anchor="_Toc41035411">
            <w:r w:rsidRPr="005B5F1E">
              <w:rPr>
                <w:rStyle w:val="Hyperlink"/>
                <w:noProof/>
              </w:rPr>
              <w:t>Must (Minimum viable product)</w:t>
            </w:r>
            <w:r>
              <w:rPr>
                <w:noProof/>
                <w:webHidden/>
              </w:rPr>
              <w:tab/>
            </w:r>
            <w:r>
              <w:rPr>
                <w:noProof/>
                <w:webHidden/>
              </w:rPr>
              <w:fldChar w:fldCharType="begin"/>
            </w:r>
            <w:r>
              <w:rPr>
                <w:noProof/>
                <w:webHidden/>
              </w:rPr>
              <w:instrText xml:space="preserve"> PAGEREF _Toc41035411 \h </w:instrText>
            </w:r>
            <w:r>
              <w:rPr>
                <w:noProof/>
                <w:webHidden/>
              </w:rPr>
            </w:r>
            <w:r>
              <w:rPr>
                <w:noProof/>
                <w:webHidden/>
              </w:rPr>
              <w:fldChar w:fldCharType="separate"/>
            </w:r>
            <w:r>
              <w:rPr>
                <w:noProof/>
                <w:webHidden/>
              </w:rPr>
              <w:t>5</w:t>
            </w:r>
            <w:r>
              <w:rPr>
                <w:noProof/>
                <w:webHidden/>
              </w:rPr>
              <w:fldChar w:fldCharType="end"/>
            </w:r>
          </w:hyperlink>
        </w:p>
        <w:p w:rsidR="00DD1D5E" w:rsidRDefault="00DD1D5E" w14:paraId="35660A81" w14:textId="617B76A6">
          <w:pPr>
            <w:pStyle w:val="TOC3"/>
            <w:tabs>
              <w:tab w:val="right" w:leader="dot" w:pos="9350"/>
            </w:tabs>
            <w:rPr>
              <w:rFonts w:asciiTheme="minorHAnsi" w:hAnsiTheme="minorHAnsi" w:eastAsiaTheme="minorEastAsia"/>
              <w:noProof/>
              <w:color w:val="auto"/>
              <w:lang w:eastAsia="ja-JP"/>
            </w:rPr>
          </w:pPr>
          <w:hyperlink w:history="1" w:anchor="_Toc41035412">
            <w:r w:rsidRPr="005B5F1E">
              <w:rPr>
                <w:rStyle w:val="Hyperlink"/>
                <w:noProof/>
              </w:rPr>
              <w:t>Should</w:t>
            </w:r>
            <w:r>
              <w:rPr>
                <w:noProof/>
                <w:webHidden/>
              </w:rPr>
              <w:tab/>
            </w:r>
            <w:r>
              <w:rPr>
                <w:noProof/>
                <w:webHidden/>
              </w:rPr>
              <w:fldChar w:fldCharType="begin"/>
            </w:r>
            <w:r>
              <w:rPr>
                <w:noProof/>
                <w:webHidden/>
              </w:rPr>
              <w:instrText xml:space="preserve"> PAGEREF _Toc41035412 \h </w:instrText>
            </w:r>
            <w:r>
              <w:rPr>
                <w:noProof/>
                <w:webHidden/>
              </w:rPr>
            </w:r>
            <w:r>
              <w:rPr>
                <w:noProof/>
                <w:webHidden/>
              </w:rPr>
              <w:fldChar w:fldCharType="separate"/>
            </w:r>
            <w:r>
              <w:rPr>
                <w:noProof/>
                <w:webHidden/>
              </w:rPr>
              <w:t>5</w:t>
            </w:r>
            <w:r>
              <w:rPr>
                <w:noProof/>
                <w:webHidden/>
              </w:rPr>
              <w:fldChar w:fldCharType="end"/>
            </w:r>
          </w:hyperlink>
        </w:p>
        <w:p w:rsidR="00DD1D5E" w:rsidRDefault="00DD1D5E" w14:paraId="26ADC551" w14:textId="36D87958">
          <w:pPr>
            <w:pStyle w:val="TOC3"/>
            <w:tabs>
              <w:tab w:val="right" w:leader="dot" w:pos="9350"/>
            </w:tabs>
            <w:rPr>
              <w:rFonts w:asciiTheme="minorHAnsi" w:hAnsiTheme="minorHAnsi" w:eastAsiaTheme="minorEastAsia"/>
              <w:noProof/>
              <w:color w:val="auto"/>
              <w:lang w:eastAsia="ja-JP"/>
            </w:rPr>
          </w:pPr>
          <w:hyperlink w:history="1" w:anchor="_Toc41035413">
            <w:r w:rsidRPr="005B5F1E">
              <w:rPr>
                <w:rStyle w:val="Hyperlink"/>
                <w:noProof/>
              </w:rPr>
              <w:t>Could</w:t>
            </w:r>
            <w:r>
              <w:rPr>
                <w:noProof/>
                <w:webHidden/>
              </w:rPr>
              <w:tab/>
            </w:r>
            <w:r>
              <w:rPr>
                <w:noProof/>
                <w:webHidden/>
              </w:rPr>
              <w:fldChar w:fldCharType="begin"/>
            </w:r>
            <w:r>
              <w:rPr>
                <w:noProof/>
                <w:webHidden/>
              </w:rPr>
              <w:instrText xml:space="preserve"> PAGEREF _Toc41035413 \h </w:instrText>
            </w:r>
            <w:r>
              <w:rPr>
                <w:noProof/>
                <w:webHidden/>
              </w:rPr>
            </w:r>
            <w:r>
              <w:rPr>
                <w:noProof/>
                <w:webHidden/>
              </w:rPr>
              <w:fldChar w:fldCharType="separate"/>
            </w:r>
            <w:r>
              <w:rPr>
                <w:noProof/>
                <w:webHidden/>
              </w:rPr>
              <w:t>5</w:t>
            </w:r>
            <w:r>
              <w:rPr>
                <w:noProof/>
                <w:webHidden/>
              </w:rPr>
              <w:fldChar w:fldCharType="end"/>
            </w:r>
          </w:hyperlink>
        </w:p>
        <w:p w:rsidR="00DD1D5E" w:rsidRDefault="00DD1D5E" w14:paraId="73776EB8" w14:textId="385D8E0F">
          <w:pPr>
            <w:pStyle w:val="TOC3"/>
            <w:tabs>
              <w:tab w:val="right" w:leader="dot" w:pos="9350"/>
            </w:tabs>
            <w:rPr>
              <w:rFonts w:asciiTheme="minorHAnsi" w:hAnsiTheme="minorHAnsi" w:eastAsiaTheme="minorEastAsia"/>
              <w:noProof/>
              <w:color w:val="auto"/>
              <w:lang w:eastAsia="ja-JP"/>
            </w:rPr>
          </w:pPr>
          <w:hyperlink w:history="1" w:anchor="_Toc41035414">
            <w:r w:rsidRPr="005B5F1E">
              <w:rPr>
                <w:rStyle w:val="Hyperlink"/>
                <w:noProof/>
              </w:rPr>
              <w:t>Won’t have</w:t>
            </w:r>
            <w:r>
              <w:rPr>
                <w:noProof/>
                <w:webHidden/>
              </w:rPr>
              <w:tab/>
            </w:r>
            <w:r>
              <w:rPr>
                <w:noProof/>
                <w:webHidden/>
              </w:rPr>
              <w:fldChar w:fldCharType="begin"/>
            </w:r>
            <w:r>
              <w:rPr>
                <w:noProof/>
                <w:webHidden/>
              </w:rPr>
              <w:instrText xml:space="preserve"> PAGEREF _Toc41035414 \h </w:instrText>
            </w:r>
            <w:r>
              <w:rPr>
                <w:noProof/>
                <w:webHidden/>
              </w:rPr>
            </w:r>
            <w:r>
              <w:rPr>
                <w:noProof/>
                <w:webHidden/>
              </w:rPr>
              <w:fldChar w:fldCharType="separate"/>
            </w:r>
            <w:r>
              <w:rPr>
                <w:noProof/>
                <w:webHidden/>
              </w:rPr>
              <w:t>5</w:t>
            </w:r>
            <w:r>
              <w:rPr>
                <w:noProof/>
                <w:webHidden/>
              </w:rPr>
              <w:fldChar w:fldCharType="end"/>
            </w:r>
          </w:hyperlink>
        </w:p>
        <w:p w:rsidR="00DD1D5E" w:rsidRDefault="00DD1D5E" w14:paraId="47DF6ED2" w14:textId="42C49996">
          <w:pPr>
            <w:pStyle w:val="TOC1"/>
            <w:tabs>
              <w:tab w:val="right" w:leader="dot" w:pos="9350"/>
            </w:tabs>
            <w:rPr>
              <w:rFonts w:asciiTheme="minorHAnsi" w:hAnsiTheme="minorHAnsi" w:eastAsiaTheme="minorEastAsia"/>
              <w:noProof/>
              <w:color w:val="auto"/>
              <w:lang w:eastAsia="ja-JP"/>
            </w:rPr>
          </w:pPr>
          <w:hyperlink w:history="1" w:anchor="_Toc41035415">
            <w:r w:rsidRPr="005B5F1E">
              <w:rPr>
                <w:rStyle w:val="Hyperlink"/>
                <w:noProof/>
              </w:rPr>
              <w:t>Use case diagram</w:t>
            </w:r>
            <w:r>
              <w:rPr>
                <w:noProof/>
                <w:webHidden/>
              </w:rPr>
              <w:tab/>
            </w:r>
            <w:r>
              <w:rPr>
                <w:noProof/>
                <w:webHidden/>
              </w:rPr>
              <w:fldChar w:fldCharType="begin"/>
            </w:r>
            <w:r>
              <w:rPr>
                <w:noProof/>
                <w:webHidden/>
              </w:rPr>
              <w:instrText xml:space="preserve"> PAGEREF _Toc41035415 \h </w:instrText>
            </w:r>
            <w:r>
              <w:rPr>
                <w:noProof/>
                <w:webHidden/>
              </w:rPr>
            </w:r>
            <w:r>
              <w:rPr>
                <w:noProof/>
                <w:webHidden/>
              </w:rPr>
              <w:fldChar w:fldCharType="separate"/>
            </w:r>
            <w:r>
              <w:rPr>
                <w:noProof/>
                <w:webHidden/>
              </w:rPr>
              <w:t>6</w:t>
            </w:r>
            <w:r>
              <w:rPr>
                <w:noProof/>
                <w:webHidden/>
              </w:rPr>
              <w:fldChar w:fldCharType="end"/>
            </w:r>
          </w:hyperlink>
        </w:p>
        <w:p w:rsidR="00DD1D5E" w:rsidRDefault="00DD1D5E" w14:paraId="61AB505E" w14:textId="36851054">
          <w:pPr>
            <w:pStyle w:val="TOC1"/>
            <w:tabs>
              <w:tab w:val="right" w:leader="dot" w:pos="9350"/>
            </w:tabs>
            <w:rPr>
              <w:rFonts w:asciiTheme="minorHAnsi" w:hAnsiTheme="minorHAnsi" w:eastAsiaTheme="minorEastAsia"/>
              <w:noProof/>
              <w:color w:val="auto"/>
              <w:lang w:eastAsia="ja-JP"/>
            </w:rPr>
          </w:pPr>
          <w:hyperlink w:history="1" w:anchor="_Toc41035416">
            <w:r w:rsidRPr="005B5F1E">
              <w:rPr>
                <w:rStyle w:val="Hyperlink"/>
                <w:noProof/>
              </w:rPr>
              <w:t>Wireframes</w:t>
            </w:r>
            <w:r>
              <w:rPr>
                <w:noProof/>
                <w:webHidden/>
              </w:rPr>
              <w:tab/>
            </w:r>
            <w:r>
              <w:rPr>
                <w:noProof/>
                <w:webHidden/>
              </w:rPr>
              <w:fldChar w:fldCharType="begin"/>
            </w:r>
            <w:r>
              <w:rPr>
                <w:noProof/>
                <w:webHidden/>
              </w:rPr>
              <w:instrText xml:space="preserve"> PAGEREF _Toc41035416 \h </w:instrText>
            </w:r>
            <w:r>
              <w:rPr>
                <w:noProof/>
                <w:webHidden/>
              </w:rPr>
            </w:r>
            <w:r>
              <w:rPr>
                <w:noProof/>
                <w:webHidden/>
              </w:rPr>
              <w:fldChar w:fldCharType="separate"/>
            </w:r>
            <w:r>
              <w:rPr>
                <w:noProof/>
                <w:webHidden/>
              </w:rPr>
              <w:t>7</w:t>
            </w:r>
            <w:r>
              <w:rPr>
                <w:noProof/>
                <w:webHidden/>
              </w:rPr>
              <w:fldChar w:fldCharType="end"/>
            </w:r>
          </w:hyperlink>
        </w:p>
        <w:p w:rsidR="00DD1D5E" w:rsidRDefault="00DD1D5E" w14:paraId="04371D70" w14:textId="3E3702FE">
          <w:pPr>
            <w:pStyle w:val="TOC2"/>
            <w:tabs>
              <w:tab w:val="right" w:leader="dot" w:pos="9350"/>
            </w:tabs>
            <w:rPr>
              <w:rFonts w:asciiTheme="minorHAnsi" w:hAnsiTheme="minorHAnsi" w:eastAsiaTheme="minorEastAsia"/>
              <w:noProof/>
              <w:color w:val="auto"/>
              <w:lang w:eastAsia="ja-JP"/>
            </w:rPr>
          </w:pPr>
          <w:hyperlink w:history="1" w:anchor="_Toc41035417">
            <w:r w:rsidRPr="005B5F1E">
              <w:rPr>
                <w:rStyle w:val="Hyperlink"/>
                <w:noProof/>
              </w:rPr>
              <w:t>Application Flow</w:t>
            </w:r>
            <w:r>
              <w:rPr>
                <w:noProof/>
                <w:webHidden/>
              </w:rPr>
              <w:tab/>
            </w:r>
            <w:r>
              <w:rPr>
                <w:noProof/>
                <w:webHidden/>
              </w:rPr>
              <w:fldChar w:fldCharType="begin"/>
            </w:r>
            <w:r>
              <w:rPr>
                <w:noProof/>
                <w:webHidden/>
              </w:rPr>
              <w:instrText xml:space="preserve"> PAGEREF _Toc41035417 \h </w:instrText>
            </w:r>
            <w:r>
              <w:rPr>
                <w:noProof/>
                <w:webHidden/>
              </w:rPr>
            </w:r>
            <w:r>
              <w:rPr>
                <w:noProof/>
                <w:webHidden/>
              </w:rPr>
              <w:fldChar w:fldCharType="separate"/>
            </w:r>
            <w:r>
              <w:rPr>
                <w:noProof/>
                <w:webHidden/>
              </w:rPr>
              <w:t>7</w:t>
            </w:r>
            <w:r>
              <w:rPr>
                <w:noProof/>
                <w:webHidden/>
              </w:rPr>
              <w:fldChar w:fldCharType="end"/>
            </w:r>
          </w:hyperlink>
        </w:p>
        <w:p w:rsidR="00DD1D5E" w:rsidRDefault="00DD1D5E" w14:paraId="51710BC2" w14:textId="1477C088">
          <w:pPr>
            <w:pStyle w:val="TOC2"/>
            <w:tabs>
              <w:tab w:val="right" w:leader="dot" w:pos="9350"/>
            </w:tabs>
            <w:rPr>
              <w:rFonts w:asciiTheme="minorHAnsi" w:hAnsiTheme="minorHAnsi" w:eastAsiaTheme="minorEastAsia"/>
              <w:noProof/>
              <w:color w:val="auto"/>
              <w:lang w:eastAsia="ja-JP"/>
            </w:rPr>
          </w:pPr>
          <w:hyperlink w:history="1" w:anchor="_Toc41035418">
            <w:r w:rsidRPr="005B5F1E">
              <w:rPr>
                <w:rStyle w:val="Hyperlink"/>
                <w:noProof/>
              </w:rPr>
              <w:t>Main page</w:t>
            </w:r>
            <w:r>
              <w:rPr>
                <w:noProof/>
                <w:webHidden/>
              </w:rPr>
              <w:tab/>
            </w:r>
            <w:r>
              <w:rPr>
                <w:noProof/>
                <w:webHidden/>
              </w:rPr>
              <w:fldChar w:fldCharType="begin"/>
            </w:r>
            <w:r>
              <w:rPr>
                <w:noProof/>
                <w:webHidden/>
              </w:rPr>
              <w:instrText xml:space="preserve"> PAGEREF _Toc41035418 \h </w:instrText>
            </w:r>
            <w:r>
              <w:rPr>
                <w:noProof/>
                <w:webHidden/>
              </w:rPr>
            </w:r>
            <w:r>
              <w:rPr>
                <w:noProof/>
                <w:webHidden/>
              </w:rPr>
              <w:fldChar w:fldCharType="separate"/>
            </w:r>
            <w:r>
              <w:rPr>
                <w:noProof/>
                <w:webHidden/>
              </w:rPr>
              <w:t>8</w:t>
            </w:r>
            <w:r>
              <w:rPr>
                <w:noProof/>
                <w:webHidden/>
              </w:rPr>
              <w:fldChar w:fldCharType="end"/>
            </w:r>
          </w:hyperlink>
        </w:p>
        <w:p w:rsidR="00DD1D5E" w:rsidRDefault="00DD1D5E" w14:paraId="78DCE28C" w14:textId="0325B077">
          <w:pPr>
            <w:pStyle w:val="TOC2"/>
            <w:tabs>
              <w:tab w:val="right" w:leader="dot" w:pos="9350"/>
            </w:tabs>
            <w:rPr>
              <w:rFonts w:asciiTheme="minorHAnsi" w:hAnsiTheme="minorHAnsi" w:eastAsiaTheme="minorEastAsia"/>
              <w:noProof/>
              <w:color w:val="auto"/>
              <w:lang w:eastAsia="ja-JP"/>
            </w:rPr>
          </w:pPr>
          <w:hyperlink w:history="1" w:anchor="_Toc41035419">
            <w:r w:rsidRPr="005B5F1E">
              <w:rPr>
                <w:rStyle w:val="Hyperlink"/>
                <w:noProof/>
              </w:rPr>
              <w:t>Challenge system</w:t>
            </w:r>
            <w:r>
              <w:rPr>
                <w:noProof/>
                <w:webHidden/>
              </w:rPr>
              <w:tab/>
            </w:r>
            <w:r>
              <w:rPr>
                <w:noProof/>
                <w:webHidden/>
              </w:rPr>
              <w:fldChar w:fldCharType="begin"/>
            </w:r>
            <w:r>
              <w:rPr>
                <w:noProof/>
                <w:webHidden/>
              </w:rPr>
              <w:instrText xml:space="preserve"> PAGEREF _Toc41035419 \h </w:instrText>
            </w:r>
            <w:r>
              <w:rPr>
                <w:noProof/>
                <w:webHidden/>
              </w:rPr>
            </w:r>
            <w:r>
              <w:rPr>
                <w:noProof/>
                <w:webHidden/>
              </w:rPr>
              <w:fldChar w:fldCharType="separate"/>
            </w:r>
            <w:r>
              <w:rPr>
                <w:noProof/>
                <w:webHidden/>
              </w:rPr>
              <w:t>11</w:t>
            </w:r>
            <w:r>
              <w:rPr>
                <w:noProof/>
                <w:webHidden/>
              </w:rPr>
              <w:fldChar w:fldCharType="end"/>
            </w:r>
          </w:hyperlink>
        </w:p>
        <w:p w:rsidR="00DD1D5E" w:rsidRDefault="00DD1D5E" w14:paraId="4CEC033A" w14:textId="02370A62">
          <w:pPr>
            <w:pStyle w:val="TOC3"/>
            <w:tabs>
              <w:tab w:val="right" w:leader="dot" w:pos="9350"/>
            </w:tabs>
            <w:rPr>
              <w:rFonts w:asciiTheme="minorHAnsi" w:hAnsiTheme="minorHAnsi" w:eastAsiaTheme="minorEastAsia"/>
              <w:noProof/>
              <w:color w:val="auto"/>
              <w:lang w:eastAsia="ja-JP"/>
            </w:rPr>
          </w:pPr>
          <w:hyperlink w:history="1" w:anchor="_Toc41035420">
            <w:r w:rsidRPr="005B5F1E">
              <w:rPr>
                <w:rStyle w:val="Hyperlink"/>
                <w:noProof/>
              </w:rPr>
              <w:t>What is the challenge system?</w:t>
            </w:r>
            <w:r>
              <w:rPr>
                <w:noProof/>
                <w:webHidden/>
              </w:rPr>
              <w:tab/>
            </w:r>
            <w:r>
              <w:rPr>
                <w:noProof/>
                <w:webHidden/>
              </w:rPr>
              <w:fldChar w:fldCharType="begin"/>
            </w:r>
            <w:r>
              <w:rPr>
                <w:noProof/>
                <w:webHidden/>
              </w:rPr>
              <w:instrText xml:space="preserve"> PAGEREF _Toc41035420 \h </w:instrText>
            </w:r>
            <w:r>
              <w:rPr>
                <w:noProof/>
                <w:webHidden/>
              </w:rPr>
            </w:r>
            <w:r>
              <w:rPr>
                <w:noProof/>
                <w:webHidden/>
              </w:rPr>
              <w:fldChar w:fldCharType="separate"/>
            </w:r>
            <w:r>
              <w:rPr>
                <w:noProof/>
                <w:webHidden/>
              </w:rPr>
              <w:t>11</w:t>
            </w:r>
            <w:r>
              <w:rPr>
                <w:noProof/>
                <w:webHidden/>
              </w:rPr>
              <w:fldChar w:fldCharType="end"/>
            </w:r>
          </w:hyperlink>
        </w:p>
        <w:p w:rsidR="00DD1D5E" w:rsidRDefault="00DD1D5E" w14:paraId="1544B757" w14:textId="2E3DD5F3">
          <w:pPr>
            <w:pStyle w:val="TOC3"/>
            <w:tabs>
              <w:tab w:val="right" w:leader="dot" w:pos="9350"/>
            </w:tabs>
            <w:rPr>
              <w:rFonts w:asciiTheme="minorHAnsi" w:hAnsiTheme="minorHAnsi" w:eastAsiaTheme="minorEastAsia"/>
              <w:noProof/>
              <w:color w:val="auto"/>
              <w:lang w:eastAsia="ja-JP"/>
            </w:rPr>
          </w:pPr>
          <w:hyperlink w:history="1" w:anchor="_Toc41035421">
            <w:r w:rsidRPr="005B5F1E">
              <w:rPr>
                <w:rStyle w:val="Hyperlink"/>
                <w:noProof/>
              </w:rPr>
              <w:t>How does it work?</w:t>
            </w:r>
            <w:r>
              <w:rPr>
                <w:noProof/>
                <w:webHidden/>
              </w:rPr>
              <w:tab/>
            </w:r>
            <w:r>
              <w:rPr>
                <w:noProof/>
                <w:webHidden/>
              </w:rPr>
              <w:fldChar w:fldCharType="begin"/>
            </w:r>
            <w:r>
              <w:rPr>
                <w:noProof/>
                <w:webHidden/>
              </w:rPr>
              <w:instrText xml:space="preserve"> PAGEREF _Toc41035421 \h </w:instrText>
            </w:r>
            <w:r>
              <w:rPr>
                <w:noProof/>
                <w:webHidden/>
              </w:rPr>
            </w:r>
            <w:r>
              <w:rPr>
                <w:noProof/>
                <w:webHidden/>
              </w:rPr>
              <w:fldChar w:fldCharType="separate"/>
            </w:r>
            <w:r>
              <w:rPr>
                <w:noProof/>
                <w:webHidden/>
              </w:rPr>
              <w:t>11</w:t>
            </w:r>
            <w:r>
              <w:rPr>
                <w:noProof/>
                <w:webHidden/>
              </w:rPr>
              <w:fldChar w:fldCharType="end"/>
            </w:r>
          </w:hyperlink>
        </w:p>
        <w:p w:rsidR="00DD1D5E" w:rsidRDefault="00DD1D5E" w14:paraId="083A5455" w14:textId="05CA6DC6">
          <w:pPr>
            <w:pStyle w:val="TOC3"/>
            <w:tabs>
              <w:tab w:val="right" w:leader="dot" w:pos="9350"/>
            </w:tabs>
            <w:rPr>
              <w:rFonts w:asciiTheme="minorHAnsi" w:hAnsiTheme="minorHAnsi" w:eastAsiaTheme="minorEastAsia"/>
              <w:noProof/>
              <w:color w:val="auto"/>
              <w:lang w:eastAsia="ja-JP"/>
            </w:rPr>
          </w:pPr>
          <w:hyperlink w:history="1" w:anchor="_Toc41035422">
            <w:r w:rsidRPr="005B5F1E">
              <w:rPr>
                <w:rStyle w:val="Hyperlink"/>
                <w:noProof/>
              </w:rPr>
              <w:t>Custom challenges</w:t>
            </w:r>
            <w:r>
              <w:rPr>
                <w:noProof/>
                <w:webHidden/>
              </w:rPr>
              <w:tab/>
            </w:r>
            <w:r>
              <w:rPr>
                <w:noProof/>
                <w:webHidden/>
              </w:rPr>
              <w:fldChar w:fldCharType="begin"/>
            </w:r>
            <w:r>
              <w:rPr>
                <w:noProof/>
                <w:webHidden/>
              </w:rPr>
              <w:instrText xml:space="preserve"> PAGEREF _Toc41035422 \h </w:instrText>
            </w:r>
            <w:r>
              <w:rPr>
                <w:noProof/>
                <w:webHidden/>
              </w:rPr>
            </w:r>
            <w:r>
              <w:rPr>
                <w:noProof/>
                <w:webHidden/>
              </w:rPr>
              <w:fldChar w:fldCharType="separate"/>
            </w:r>
            <w:r>
              <w:rPr>
                <w:noProof/>
                <w:webHidden/>
              </w:rPr>
              <w:t>14</w:t>
            </w:r>
            <w:r>
              <w:rPr>
                <w:noProof/>
                <w:webHidden/>
              </w:rPr>
              <w:fldChar w:fldCharType="end"/>
            </w:r>
          </w:hyperlink>
        </w:p>
        <w:p w:rsidR="00DD1D5E" w:rsidRDefault="00DD1D5E" w14:paraId="40C1FE8C" w14:textId="1FD9A1DA">
          <w:pPr>
            <w:pStyle w:val="TOC3"/>
            <w:tabs>
              <w:tab w:val="right" w:leader="dot" w:pos="9350"/>
            </w:tabs>
            <w:rPr>
              <w:rFonts w:asciiTheme="minorHAnsi" w:hAnsiTheme="minorHAnsi" w:eastAsiaTheme="minorEastAsia"/>
              <w:noProof/>
              <w:color w:val="auto"/>
              <w:lang w:eastAsia="ja-JP"/>
            </w:rPr>
          </w:pPr>
          <w:hyperlink w:history="1" w:anchor="_Toc41035423">
            <w:r w:rsidRPr="005B5F1E">
              <w:rPr>
                <w:rStyle w:val="Hyperlink"/>
                <w:noProof/>
              </w:rPr>
              <w:t>Punishments/Rewards</w:t>
            </w:r>
            <w:r>
              <w:rPr>
                <w:noProof/>
                <w:webHidden/>
              </w:rPr>
              <w:tab/>
            </w:r>
            <w:r>
              <w:rPr>
                <w:noProof/>
                <w:webHidden/>
              </w:rPr>
              <w:fldChar w:fldCharType="begin"/>
            </w:r>
            <w:r>
              <w:rPr>
                <w:noProof/>
                <w:webHidden/>
              </w:rPr>
              <w:instrText xml:space="preserve"> PAGEREF _Toc41035423 \h </w:instrText>
            </w:r>
            <w:r>
              <w:rPr>
                <w:noProof/>
                <w:webHidden/>
              </w:rPr>
            </w:r>
            <w:r>
              <w:rPr>
                <w:noProof/>
                <w:webHidden/>
              </w:rPr>
              <w:fldChar w:fldCharType="separate"/>
            </w:r>
            <w:r>
              <w:rPr>
                <w:noProof/>
                <w:webHidden/>
              </w:rPr>
              <w:t>14</w:t>
            </w:r>
            <w:r>
              <w:rPr>
                <w:noProof/>
                <w:webHidden/>
              </w:rPr>
              <w:fldChar w:fldCharType="end"/>
            </w:r>
          </w:hyperlink>
        </w:p>
        <w:p w:rsidR="00DD1D5E" w:rsidRDefault="00DD1D5E" w14:paraId="6D4F0724" w14:textId="3739BE66">
          <w:pPr>
            <w:pStyle w:val="TOC2"/>
            <w:tabs>
              <w:tab w:val="right" w:leader="dot" w:pos="9350"/>
            </w:tabs>
            <w:rPr>
              <w:rFonts w:asciiTheme="minorHAnsi" w:hAnsiTheme="minorHAnsi" w:eastAsiaTheme="minorEastAsia"/>
              <w:noProof/>
              <w:color w:val="auto"/>
              <w:lang w:eastAsia="ja-JP"/>
            </w:rPr>
          </w:pPr>
          <w:hyperlink w:history="1" w:anchor="_Toc41035424">
            <w:r w:rsidRPr="005B5F1E">
              <w:rPr>
                <w:rStyle w:val="Hyperlink"/>
                <w:rFonts w:eastAsia="Arial" w:cs="Arial"/>
                <w:noProof/>
              </w:rPr>
              <w:t>Why Fitbit Mobile Track?</w:t>
            </w:r>
            <w:r>
              <w:rPr>
                <w:noProof/>
                <w:webHidden/>
              </w:rPr>
              <w:tab/>
            </w:r>
            <w:r>
              <w:rPr>
                <w:noProof/>
                <w:webHidden/>
              </w:rPr>
              <w:fldChar w:fldCharType="begin"/>
            </w:r>
            <w:r>
              <w:rPr>
                <w:noProof/>
                <w:webHidden/>
              </w:rPr>
              <w:instrText xml:space="preserve"> PAGEREF _Toc41035424 \h </w:instrText>
            </w:r>
            <w:r>
              <w:rPr>
                <w:noProof/>
                <w:webHidden/>
              </w:rPr>
            </w:r>
            <w:r>
              <w:rPr>
                <w:noProof/>
                <w:webHidden/>
              </w:rPr>
              <w:fldChar w:fldCharType="separate"/>
            </w:r>
            <w:r>
              <w:rPr>
                <w:noProof/>
                <w:webHidden/>
              </w:rPr>
              <w:t>15</w:t>
            </w:r>
            <w:r>
              <w:rPr>
                <w:noProof/>
                <w:webHidden/>
              </w:rPr>
              <w:fldChar w:fldCharType="end"/>
            </w:r>
          </w:hyperlink>
        </w:p>
        <w:p w:rsidR="00DD1D5E" w:rsidRDefault="00DD1D5E" w14:paraId="0BD1D875" w14:textId="03A0A323">
          <w:pPr>
            <w:pStyle w:val="TOC2"/>
            <w:tabs>
              <w:tab w:val="right" w:leader="dot" w:pos="9350"/>
            </w:tabs>
            <w:rPr>
              <w:rFonts w:asciiTheme="minorHAnsi" w:hAnsiTheme="minorHAnsi" w:eastAsiaTheme="minorEastAsia"/>
              <w:noProof/>
              <w:color w:val="auto"/>
              <w:lang w:eastAsia="ja-JP"/>
            </w:rPr>
          </w:pPr>
          <w:hyperlink w:history="1" w:anchor="_Toc41035425">
            <w:r w:rsidRPr="005B5F1E">
              <w:rPr>
                <w:rStyle w:val="Hyperlink"/>
                <w:rFonts w:eastAsia="Arial" w:cs="Arial"/>
                <w:noProof/>
              </w:rPr>
              <w:t>What can Fitbit do for us exactly?</w:t>
            </w:r>
            <w:r>
              <w:rPr>
                <w:noProof/>
                <w:webHidden/>
              </w:rPr>
              <w:tab/>
            </w:r>
            <w:r>
              <w:rPr>
                <w:noProof/>
                <w:webHidden/>
              </w:rPr>
              <w:fldChar w:fldCharType="begin"/>
            </w:r>
            <w:r>
              <w:rPr>
                <w:noProof/>
                <w:webHidden/>
              </w:rPr>
              <w:instrText xml:space="preserve"> PAGEREF _Toc41035425 \h </w:instrText>
            </w:r>
            <w:r>
              <w:rPr>
                <w:noProof/>
                <w:webHidden/>
              </w:rPr>
            </w:r>
            <w:r>
              <w:rPr>
                <w:noProof/>
                <w:webHidden/>
              </w:rPr>
              <w:fldChar w:fldCharType="separate"/>
            </w:r>
            <w:r>
              <w:rPr>
                <w:noProof/>
                <w:webHidden/>
              </w:rPr>
              <w:t>15</w:t>
            </w:r>
            <w:r>
              <w:rPr>
                <w:noProof/>
                <w:webHidden/>
              </w:rPr>
              <w:fldChar w:fldCharType="end"/>
            </w:r>
          </w:hyperlink>
        </w:p>
        <w:p w:rsidR="00DD1D5E" w:rsidRDefault="00DD1D5E" w14:paraId="0C69B508" w14:textId="00B86637">
          <w:pPr>
            <w:pStyle w:val="TOC3"/>
            <w:tabs>
              <w:tab w:val="right" w:leader="dot" w:pos="9350"/>
            </w:tabs>
            <w:rPr>
              <w:rFonts w:asciiTheme="minorHAnsi" w:hAnsiTheme="minorHAnsi" w:eastAsiaTheme="minorEastAsia"/>
              <w:noProof/>
              <w:color w:val="auto"/>
              <w:lang w:eastAsia="ja-JP"/>
            </w:rPr>
          </w:pPr>
          <w:hyperlink w:history="1" w:anchor="_Toc41035426">
            <w:r w:rsidRPr="005B5F1E">
              <w:rPr>
                <w:rStyle w:val="Hyperlink"/>
                <w:rFonts w:eastAsia="Arial" w:cs="Arial"/>
                <w:noProof/>
              </w:rPr>
              <w:t>Pros</w:t>
            </w:r>
            <w:r>
              <w:rPr>
                <w:noProof/>
                <w:webHidden/>
              </w:rPr>
              <w:tab/>
            </w:r>
            <w:r>
              <w:rPr>
                <w:noProof/>
                <w:webHidden/>
              </w:rPr>
              <w:fldChar w:fldCharType="begin"/>
            </w:r>
            <w:r>
              <w:rPr>
                <w:noProof/>
                <w:webHidden/>
              </w:rPr>
              <w:instrText xml:space="preserve"> PAGEREF _Toc41035426 \h </w:instrText>
            </w:r>
            <w:r>
              <w:rPr>
                <w:noProof/>
                <w:webHidden/>
              </w:rPr>
            </w:r>
            <w:r>
              <w:rPr>
                <w:noProof/>
                <w:webHidden/>
              </w:rPr>
              <w:fldChar w:fldCharType="separate"/>
            </w:r>
            <w:r>
              <w:rPr>
                <w:noProof/>
                <w:webHidden/>
              </w:rPr>
              <w:t>15</w:t>
            </w:r>
            <w:r>
              <w:rPr>
                <w:noProof/>
                <w:webHidden/>
              </w:rPr>
              <w:fldChar w:fldCharType="end"/>
            </w:r>
          </w:hyperlink>
        </w:p>
        <w:p w:rsidR="00DD1D5E" w:rsidRDefault="00DD1D5E" w14:paraId="4E52B40B" w14:textId="0F5DF074">
          <w:pPr>
            <w:pStyle w:val="TOC3"/>
            <w:tabs>
              <w:tab w:val="right" w:leader="dot" w:pos="9350"/>
            </w:tabs>
            <w:rPr>
              <w:rFonts w:asciiTheme="minorHAnsi" w:hAnsiTheme="minorHAnsi" w:eastAsiaTheme="minorEastAsia"/>
              <w:noProof/>
              <w:color w:val="auto"/>
              <w:lang w:eastAsia="ja-JP"/>
            </w:rPr>
          </w:pPr>
          <w:hyperlink w:history="1" w:anchor="_Toc41035427">
            <w:r w:rsidRPr="005B5F1E">
              <w:rPr>
                <w:rStyle w:val="Hyperlink"/>
                <w:noProof/>
              </w:rPr>
              <w:t>Challenges using Fitbit mobile track (limited)</w:t>
            </w:r>
            <w:r>
              <w:rPr>
                <w:noProof/>
                <w:webHidden/>
              </w:rPr>
              <w:tab/>
            </w:r>
            <w:r>
              <w:rPr>
                <w:noProof/>
                <w:webHidden/>
              </w:rPr>
              <w:fldChar w:fldCharType="begin"/>
            </w:r>
            <w:r>
              <w:rPr>
                <w:noProof/>
                <w:webHidden/>
              </w:rPr>
              <w:instrText xml:space="preserve"> PAGEREF _Toc41035427 \h </w:instrText>
            </w:r>
            <w:r>
              <w:rPr>
                <w:noProof/>
                <w:webHidden/>
              </w:rPr>
            </w:r>
            <w:r>
              <w:rPr>
                <w:noProof/>
                <w:webHidden/>
              </w:rPr>
              <w:fldChar w:fldCharType="separate"/>
            </w:r>
            <w:r>
              <w:rPr>
                <w:noProof/>
                <w:webHidden/>
              </w:rPr>
              <w:t>17</w:t>
            </w:r>
            <w:r>
              <w:rPr>
                <w:noProof/>
                <w:webHidden/>
              </w:rPr>
              <w:fldChar w:fldCharType="end"/>
            </w:r>
          </w:hyperlink>
        </w:p>
        <w:p w:rsidR="00DD1D5E" w:rsidRDefault="00DD1D5E" w14:paraId="55D1F66B" w14:textId="647D72E0">
          <w:pPr>
            <w:pStyle w:val="TOC3"/>
            <w:tabs>
              <w:tab w:val="right" w:leader="dot" w:pos="9350"/>
            </w:tabs>
            <w:rPr>
              <w:rFonts w:asciiTheme="minorHAnsi" w:hAnsiTheme="minorHAnsi" w:eastAsiaTheme="minorEastAsia"/>
              <w:noProof/>
              <w:color w:val="auto"/>
              <w:lang w:eastAsia="ja-JP"/>
            </w:rPr>
          </w:pPr>
          <w:hyperlink w:history="1" w:anchor="_Toc41035428">
            <w:r w:rsidRPr="005B5F1E">
              <w:rPr>
                <w:rStyle w:val="Hyperlink"/>
                <w:noProof/>
              </w:rPr>
              <w:t>Challenges using Fitbit Device</w:t>
            </w:r>
            <w:r>
              <w:rPr>
                <w:noProof/>
                <w:webHidden/>
              </w:rPr>
              <w:tab/>
            </w:r>
            <w:r>
              <w:rPr>
                <w:noProof/>
                <w:webHidden/>
              </w:rPr>
              <w:fldChar w:fldCharType="begin"/>
            </w:r>
            <w:r>
              <w:rPr>
                <w:noProof/>
                <w:webHidden/>
              </w:rPr>
              <w:instrText xml:space="preserve"> PAGEREF _Toc41035428 \h </w:instrText>
            </w:r>
            <w:r>
              <w:rPr>
                <w:noProof/>
                <w:webHidden/>
              </w:rPr>
            </w:r>
            <w:r>
              <w:rPr>
                <w:noProof/>
                <w:webHidden/>
              </w:rPr>
              <w:fldChar w:fldCharType="separate"/>
            </w:r>
            <w:r>
              <w:rPr>
                <w:noProof/>
                <w:webHidden/>
              </w:rPr>
              <w:t>17</w:t>
            </w:r>
            <w:r>
              <w:rPr>
                <w:noProof/>
                <w:webHidden/>
              </w:rPr>
              <w:fldChar w:fldCharType="end"/>
            </w:r>
          </w:hyperlink>
        </w:p>
        <w:p w:rsidR="00DD1D5E" w:rsidRDefault="00DD1D5E" w14:paraId="72E73A57" w14:textId="519C0040">
          <w:pPr>
            <w:pStyle w:val="TOC3"/>
            <w:tabs>
              <w:tab w:val="right" w:leader="dot" w:pos="9350"/>
            </w:tabs>
            <w:rPr>
              <w:rFonts w:asciiTheme="minorHAnsi" w:hAnsiTheme="minorHAnsi" w:eastAsiaTheme="minorEastAsia"/>
              <w:noProof/>
              <w:color w:val="auto"/>
              <w:lang w:eastAsia="ja-JP"/>
            </w:rPr>
          </w:pPr>
          <w:hyperlink w:history="1" w:anchor="_Toc41035429">
            <w:r w:rsidRPr="005B5F1E">
              <w:rPr>
                <w:rStyle w:val="Hyperlink"/>
                <w:noProof/>
              </w:rPr>
              <w:t>Fitbit Recommendation</w:t>
            </w:r>
            <w:r>
              <w:rPr>
                <w:noProof/>
                <w:webHidden/>
              </w:rPr>
              <w:tab/>
            </w:r>
            <w:r>
              <w:rPr>
                <w:noProof/>
                <w:webHidden/>
              </w:rPr>
              <w:fldChar w:fldCharType="begin"/>
            </w:r>
            <w:r>
              <w:rPr>
                <w:noProof/>
                <w:webHidden/>
              </w:rPr>
              <w:instrText xml:space="preserve"> PAGEREF _Toc41035429 \h </w:instrText>
            </w:r>
            <w:r>
              <w:rPr>
                <w:noProof/>
                <w:webHidden/>
              </w:rPr>
            </w:r>
            <w:r>
              <w:rPr>
                <w:noProof/>
                <w:webHidden/>
              </w:rPr>
              <w:fldChar w:fldCharType="separate"/>
            </w:r>
            <w:r>
              <w:rPr>
                <w:noProof/>
                <w:webHidden/>
              </w:rPr>
              <w:t>18</w:t>
            </w:r>
            <w:r>
              <w:rPr>
                <w:noProof/>
                <w:webHidden/>
              </w:rPr>
              <w:fldChar w:fldCharType="end"/>
            </w:r>
          </w:hyperlink>
        </w:p>
        <w:p w:rsidR="00C65A3B" w:rsidP="00C65A3B" w:rsidRDefault="00BE7EF9" w14:paraId="702CBBAA" w14:textId="2BB602C9">
          <w:pPr>
            <w:rPr>
              <w:b/>
              <w:bCs/>
              <w:noProof/>
            </w:rPr>
          </w:pPr>
          <w:r w:rsidRPr="5B5CE63A">
            <w:rPr>
              <w:b/>
              <w:bCs/>
              <w:noProof/>
            </w:rPr>
            <w:fldChar w:fldCharType="end"/>
          </w:r>
        </w:p>
      </w:sdtContent>
    </w:sdt>
    <w:p w:rsidR="003706D7" w:rsidRDefault="003706D7" w14:paraId="061AE1C5" w14:textId="77777777">
      <w:pPr>
        <w:rPr>
          <w:rFonts w:eastAsiaTheme="majorEastAsia" w:cstheme="majorBidi"/>
          <w:sz w:val="72"/>
          <w:szCs w:val="32"/>
        </w:rPr>
      </w:pPr>
      <w:r>
        <w:br w:type="page"/>
      </w:r>
    </w:p>
    <w:p w:rsidR="00C65A3B" w:rsidP="0CFC58A4" w:rsidRDefault="00C65A3B" w14:paraId="66DF3C09" w14:textId="3F644E41">
      <w:pPr>
        <w:pStyle w:val="Heading1"/>
        <w:rPr>
          <w:b w:val="1"/>
          <w:bCs w:val="1"/>
          <w:sz w:val="40"/>
          <w:szCs w:val="40"/>
        </w:rPr>
      </w:pPr>
      <w:bookmarkStart w:name="_Toc41035407" w:id="4"/>
      <w:r w:rsidRPr="0CFC58A4" w:rsidR="00C65A3B">
        <w:rPr>
          <w:b w:val="1"/>
          <w:bCs w:val="1"/>
          <w:sz w:val="40"/>
          <w:szCs w:val="40"/>
        </w:rPr>
        <w:t>Project Background</w:t>
      </w:r>
      <w:bookmarkEnd w:id="4"/>
    </w:p>
    <w:p w:rsidR="0D9CC8B8" w:rsidP="0D9CC8B8" w:rsidRDefault="0D9CC8B8" w14:paraId="0FB7C191" w14:textId="5AC345C9"/>
    <w:p w:rsidR="00EF7935" w:rsidP="0CFC58A4" w:rsidRDefault="00C65A3B" w14:paraId="3A90523B" w14:textId="23299D13">
      <w:pPr>
        <w:ind w:firstLine="0"/>
      </w:pPr>
      <w:proofErr w:type="spellStart"/>
      <w:r w:rsidR="009A7A68">
        <w:rPr/>
        <w:t>Topicus</w:t>
      </w:r>
      <w:proofErr w:type="spellEnd"/>
      <w:r w:rsidR="00394AD4">
        <w:rPr/>
        <w:t xml:space="preserve"> is a</w:t>
      </w:r>
      <w:r w:rsidR="0044229F">
        <w:rPr/>
        <w:t xml:space="preserve">n IT company </w:t>
      </w:r>
      <w:r w:rsidR="002C67B2">
        <w:rPr/>
        <w:t xml:space="preserve">based in Deventer. </w:t>
      </w:r>
      <w:proofErr w:type="spellStart"/>
      <w:r w:rsidR="002C67B2">
        <w:rPr/>
        <w:t xml:space="preserve">Topicus</w:t>
      </w:r>
      <w:proofErr w:type="spellEnd"/>
      <w:r w:rsidR="002C67B2">
        <w:rPr/>
        <w:t xml:space="preserve"> </w:t>
      </w:r>
      <w:r w:rsidR="00334524">
        <w:rPr/>
        <w:t>works mainly on</w:t>
      </w:r>
      <w:r w:rsidR="00390E3D">
        <w:rPr/>
        <w:t xml:space="preserve"> solutions that</w:t>
      </w:r>
      <w:r w:rsidR="00E55B30">
        <w:rPr/>
        <w:t xml:space="preserve"> serves</w:t>
      </w:r>
      <w:r w:rsidR="00334524">
        <w:rPr/>
        <w:t xml:space="preserve"> 3 sectors</w:t>
      </w:r>
      <w:r w:rsidR="00662AC6">
        <w:rPr/>
        <w:t>:</w:t>
      </w:r>
      <w:r w:rsidR="00191A2A">
        <w:rPr/>
        <w:t xml:space="preserve"> finance, education, and healthcare.</w:t>
      </w:r>
      <w:r w:rsidR="005C3E34">
        <w:rPr/>
        <w:t xml:space="preserve"> </w:t>
      </w:r>
      <w:r w:rsidR="00390E3D">
        <w:rPr/>
        <w:t xml:space="preserve">As a company </w:t>
      </w:r>
      <w:r w:rsidR="00820C38">
        <w:rPr/>
        <w:t>working mainly</w:t>
      </w:r>
      <w:r w:rsidR="00465983">
        <w:rPr/>
        <w:t xml:space="preserve"> </w:t>
      </w:r>
      <w:r w:rsidR="0051417D">
        <w:rPr/>
        <w:t xml:space="preserve">on </w:t>
      </w:r>
      <w:r w:rsidR="00D1323C">
        <w:rPr/>
        <w:t xml:space="preserve">IT, </w:t>
      </w:r>
      <w:r w:rsidR="00820C38">
        <w:rPr/>
        <w:t xml:space="preserve">most employees are mostly sitting down during the working period. This created a </w:t>
      </w:r>
      <w:r w:rsidR="008D4934">
        <w:rPr/>
        <w:t xml:space="preserve">problem with the employees being sedentary most of the working day. </w:t>
      </w:r>
      <w:r w:rsidR="000D68BC">
        <w:rPr/>
        <w:t xml:space="preserve">This creates a lot of problem because </w:t>
      </w:r>
      <w:r w:rsidR="00EB0419">
        <w:rPr/>
        <w:t>sedentary behavio</w:t>
      </w:r>
      <w:r w:rsidR="007820CF">
        <w:rPr/>
        <w:t>r will</w:t>
      </w:r>
      <w:r w:rsidR="00E30DCA">
        <w:rPr/>
        <w:t xml:space="preserve"> </w:t>
      </w:r>
      <w:r w:rsidR="003C101A">
        <w:rPr/>
        <w:t xml:space="preserve">increase the risk of employees </w:t>
      </w:r>
      <w:r w:rsidR="004179E4">
        <w:rPr/>
        <w:t xml:space="preserve">having </w:t>
      </w:r>
      <w:r w:rsidR="00FC0D33">
        <w:rPr/>
        <w:t>health risks</w:t>
      </w:r>
      <w:r w:rsidR="001351C7">
        <w:rPr/>
        <w:t xml:space="preserve">, </w:t>
      </w:r>
      <w:r w:rsidR="00F525B9">
        <w:rPr/>
        <w:t xml:space="preserve">making them </w:t>
      </w:r>
      <w:r w:rsidR="00C82DB2">
        <w:rPr/>
        <w:t xml:space="preserve">tak</w:t>
      </w:r>
      <w:r w:rsidR="27AB5E57">
        <w:rPr/>
        <w:t xml:space="preserve">e</w:t>
      </w:r>
      <w:r w:rsidR="00C82DB2">
        <w:rPr/>
        <w:t xml:space="preserve"> sick leave</w:t>
      </w:r>
      <w:r w:rsidR="314A39FF">
        <w:rPr/>
        <w:t xml:space="preserve"> more often</w:t>
      </w:r>
      <w:r w:rsidR="00C82DB2">
        <w:rPr/>
        <w:t xml:space="preserve">. </w:t>
      </w:r>
      <w:r w:rsidR="003C6CFE">
        <w:rPr/>
        <w:t>Employee</w:t>
      </w:r>
      <w:r w:rsidR="213111D2">
        <w:rPr/>
        <w:t>’</w:t>
      </w:r>
      <w:r w:rsidR="003C6CFE">
        <w:rPr/>
        <w:t xml:space="preserve">s sick leaves are costing </w:t>
      </w:r>
      <w:proofErr w:type="spellStart"/>
      <w:r w:rsidR="003C6CFE">
        <w:rPr/>
        <w:t>Topicus</w:t>
      </w:r>
      <w:proofErr w:type="spellEnd"/>
      <w:r w:rsidR="003C6CFE">
        <w:rPr/>
        <w:t xml:space="preserve"> a lot of money</w:t>
      </w:r>
      <w:r w:rsidR="000328B8">
        <w:rPr/>
        <w:t xml:space="preserve">. This is not just happening in </w:t>
      </w:r>
      <w:proofErr w:type="spellStart"/>
      <w:r w:rsidR="000328B8">
        <w:rPr/>
        <w:t xml:space="preserve">Topicus</w:t>
      </w:r>
      <w:proofErr w:type="spellEnd"/>
      <w:r w:rsidR="000328B8">
        <w:rPr/>
        <w:t xml:space="preserve"> but also other companies</w:t>
      </w:r>
      <w:r w:rsidR="496D8902">
        <w:rPr/>
        <w:t xml:space="preserve"> as well</w:t>
      </w:r>
      <w:r w:rsidR="000328B8">
        <w:rPr/>
        <w:t xml:space="preserve">. </w:t>
      </w:r>
    </w:p>
    <w:p w:rsidR="00526172" w:rsidP="0CFC58A4" w:rsidRDefault="00526172" w14:paraId="3E063FB7" w14:textId="6C3E0FE2">
      <w:pPr>
        <w:ind w:firstLine="0"/>
      </w:pPr>
      <w:proofErr w:type="spellStart"/>
      <w:r w:rsidR="00526172">
        <w:rPr/>
        <w:t xml:space="preserve">Topicus</w:t>
      </w:r>
      <w:proofErr w:type="spellEnd"/>
      <w:r w:rsidR="00526172">
        <w:rPr/>
        <w:t xml:space="preserve"> </w:t>
      </w:r>
      <w:r w:rsidR="00DD3844">
        <w:rPr/>
        <w:t xml:space="preserve">healthcare </w:t>
      </w:r>
      <w:r w:rsidR="00526172">
        <w:rPr/>
        <w:t xml:space="preserve">believes that early prevention </w:t>
      </w:r>
      <w:r w:rsidR="006C4431">
        <w:rPr/>
        <w:t xml:space="preserve">is important in </w:t>
      </w:r>
      <w:r w:rsidR="008B5B79">
        <w:rPr/>
        <w:t xml:space="preserve">not just </w:t>
      </w:r>
      <w:r w:rsidR="00120C77">
        <w:rPr/>
        <w:t xml:space="preserve">preventing a lot of people from needing </w:t>
      </w:r>
      <w:r w:rsidR="00107974">
        <w:rPr/>
        <w:t xml:space="preserve">specialized care </w:t>
      </w:r>
      <w:r w:rsidR="26704A1A">
        <w:rPr/>
        <w:t xml:space="preserve">but also </w:t>
      </w:r>
      <w:r w:rsidR="00EA33AB">
        <w:rPr/>
        <w:t xml:space="preserve">curbing a lot </w:t>
      </w:r>
      <w:r w:rsidR="00151754">
        <w:rPr/>
        <w:t xml:space="preserve">of preventable costs. </w:t>
      </w:r>
      <w:r w:rsidR="000D6735">
        <w:rPr/>
        <w:t xml:space="preserve">Since </w:t>
      </w:r>
      <w:r w:rsidR="000D26A5">
        <w:rPr/>
        <w:t xml:space="preserve">sedentary </w:t>
      </w:r>
      <w:r w:rsidR="0073392E">
        <w:rPr/>
        <w:t>behavior exposes people to a lot of health risks in the future, preventing sedentary behavior will help with</w:t>
      </w:r>
      <w:r w:rsidR="008B5B79">
        <w:rPr/>
        <w:t xml:space="preserve"> </w:t>
      </w:r>
      <w:r w:rsidR="001D12B5">
        <w:rPr/>
        <w:t>preventing future health issues</w:t>
      </w:r>
      <w:r w:rsidR="00D51D3C">
        <w:rPr/>
        <w:t>.</w:t>
      </w:r>
      <w:r w:rsidR="007F6C84">
        <w:rPr/>
        <w:t xml:space="preserve"> </w:t>
      </w:r>
    </w:p>
    <w:p w:rsidR="005C3E34" w:rsidP="0CFC58A4" w:rsidRDefault="007F6C84" w14:paraId="21EDDB17" w14:textId="23822C7F">
      <w:pPr>
        <w:ind w:firstLine="0"/>
      </w:pPr>
      <w:proofErr w:type="spellStart"/>
      <w:r w:rsidR="007F6C84">
        <w:rPr/>
        <w:t xml:space="preserve">Topicus</w:t>
      </w:r>
      <w:proofErr w:type="spellEnd"/>
      <w:r w:rsidR="007F6C84">
        <w:rPr/>
        <w:t xml:space="preserve"> healthcare would like to have a </w:t>
      </w:r>
      <w:r w:rsidR="009E535D">
        <w:rPr/>
        <w:t xml:space="preserve">solution to prevent sedentary behavior in the </w:t>
      </w:r>
      <w:r w:rsidR="00D7280B">
        <w:rPr/>
        <w:t xml:space="preserve">workplace of </w:t>
      </w:r>
      <w:r w:rsidR="00783C9C">
        <w:rPr/>
        <w:t xml:space="preserve">companies especially </w:t>
      </w:r>
      <w:proofErr w:type="spellStart"/>
      <w:r w:rsidR="00783C9C">
        <w:rPr/>
        <w:t xml:space="preserve">Topicus</w:t>
      </w:r>
      <w:proofErr w:type="spellEnd"/>
      <w:r w:rsidR="00783C9C">
        <w:rPr/>
        <w:t xml:space="preserve">. This solution should </w:t>
      </w:r>
      <w:r w:rsidR="001F47AA">
        <w:rPr/>
        <w:t xml:space="preserve">promote behavioral changes in employees. Either </w:t>
      </w:r>
      <w:r w:rsidR="004A7991">
        <w:rPr/>
        <w:t xml:space="preserve">by </w:t>
      </w:r>
      <w:r w:rsidR="00AA6643">
        <w:rPr/>
        <w:t xml:space="preserve">introducing changes to the social environment of the office, or </w:t>
      </w:r>
      <w:r w:rsidR="00461739">
        <w:rPr/>
        <w:t>competition</w:t>
      </w:r>
      <w:r w:rsidR="00AA6643">
        <w:rPr/>
        <w:t xml:space="preserve"> to reward the employees that </w:t>
      </w:r>
      <w:r w:rsidR="000A2937">
        <w:rPr/>
        <w:t xml:space="preserve">follows the changes</w:t>
      </w:r>
      <w:r w:rsidR="161A4D9E">
        <w:rPr/>
        <w:t xml:space="preserve"> in activity</w:t>
      </w:r>
      <w:r w:rsidR="000A2937">
        <w:rPr/>
        <w:t xml:space="preserve">, a</w:t>
      </w:r>
      <w:r w:rsidR="7863F4CD">
        <w:rPr/>
        <w:t xml:space="preserve">s well</w:t>
      </w:r>
      <w:r w:rsidR="000A2937">
        <w:rPr/>
        <w:t xml:space="preserve"> </w:t>
      </w:r>
      <w:r w:rsidR="7863F4CD">
        <w:rPr/>
        <w:t xml:space="preserve">as </w:t>
      </w:r>
      <w:r w:rsidR="000A2937">
        <w:rPr/>
        <w:t xml:space="preserve">to educate them on how important not being sedentary really is. This solution will be </w:t>
      </w:r>
      <w:r w:rsidR="00E94D25">
        <w:rPr/>
        <w:t xml:space="preserve">presented as </w:t>
      </w:r>
      <w:r w:rsidR="14CF6486">
        <w:rPr/>
        <w:t xml:space="preserve">a product</w:t>
      </w:r>
      <w:r w:rsidR="00E94D25">
        <w:rPr/>
        <w:t xml:space="preserve"> that can be accessed by the employees in the office and </w:t>
      </w:r>
      <w:r w:rsidR="00AF7303">
        <w:rPr/>
        <w:t>should be secure and scalable.</w:t>
      </w:r>
    </w:p>
    <w:p w:rsidR="0CFC58A4" w:rsidP="0CFC58A4" w:rsidRDefault="0CFC58A4" w14:paraId="77EE98F3" w14:textId="4D611140">
      <w:pPr>
        <w:pStyle w:val="Normal"/>
        <w:ind w:firstLine="0"/>
      </w:pPr>
    </w:p>
    <w:p w:rsidRPr="00701438" w:rsidR="002B5812" w:rsidP="0CFC58A4" w:rsidRDefault="00334524" w14:paraId="118BBC4C" w14:textId="5EE0A383">
      <w:pPr>
        <w:pStyle w:val="Heading1"/>
        <w:rPr>
          <w:sz w:val="40"/>
          <w:szCs w:val="40"/>
        </w:rPr>
      </w:pPr>
      <w:bookmarkStart w:name="_Toc41035408" w:id="5"/>
      <w:r w:rsidRPr="0CFC58A4" w:rsidR="00334524">
        <w:rPr>
          <w:b w:val="1"/>
          <w:bCs w:val="1"/>
          <w:sz w:val="40"/>
          <w:szCs w:val="40"/>
        </w:rPr>
        <w:t>Goal of the Project</w:t>
      </w:r>
      <w:bookmarkEnd w:id="5"/>
      <w:r w:rsidRPr="0CFC58A4" w:rsidR="002B5812">
        <w:rPr>
          <w:sz w:val="40"/>
          <w:szCs w:val="40"/>
        </w:rPr>
        <w:t xml:space="preserve"> </w:t>
      </w:r>
    </w:p>
    <w:p w:rsidR="0D9CC8B8" w:rsidP="0D9CC8B8" w:rsidRDefault="0D9CC8B8" w14:paraId="75D45021" w14:textId="5B0A7DE8"/>
    <w:p w:rsidR="002979EE" w:rsidP="0CFC58A4" w:rsidRDefault="00D65CB6" w14:paraId="56DF76D4" w14:textId="48E0FE68">
      <w:pPr>
        <w:ind w:firstLine="0"/>
      </w:pPr>
      <w:r w:rsidR="00D65CB6">
        <w:rPr/>
        <w:t xml:space="preserve">The goal of the project is mainly to </w:t>
      </w:r>
      <w:r w:rsidR="00187B78">
        <w:rPr/>
        <w:t>solve</w:t>
      </w:r>
      <w:r w:rsidR="00AF4E57">
        <w:rPr/>
        <w:t xml:space="preserve"> the problem </w:t>
      </w:r>
      <w:r w:rsidR="00E80AD0">
        <w:rPr/>
        <w:t xml:space="preserve">of sedentary behavior in the </w:t>
      </w:r>
      <w:proofErr w:type="spellStart"/>
      <w:r w:rsidR="00E80AD0">
        <w:rPr/>
        <w:t>Topicus</w:t>
      </w:r>
      <w:proofErr w:type="spellEnd"/>
      <w:r w:rsidR="00E80AD0">
        <w:rPr/>
        <w:t xml:space="preserve"> office environment. </w:t>
      </w:r>
      <w:r w:rsidR="00472ED3">
        <w:rPr/>
        <w:t xml:space="preserve">As a permanent solution, it should be able to </w:t>
      </w:r>
      <w:r w:rsidR="004430A5">
        <w:rPr/>
        <w:t>encourage employees to reduce their sitting time</w:t>
      </w:r>
      <w:r w:rsidR="00826FEF">
        <w:rPr/>
        <w:t xml:space="preserve">. This is done by </w:t>
      </w:r>
      <w:r w:rsidR="004D4E3E">
        <w:rPr/>
        <w:t>introducing di</w:t>
      </w:r>
      <w:r w:rsidR="00B905A6">
        <w:rPr/>
        <w:t>fferent activities that promote social changes, competitiveness, and</w:t>
      </w:r>
      <w:r w:rsidR="00B83E85">
        <w:rPr/>
        <w:t xml:space="preserve"> information. This solution should be able to decrease the sitting </w:t>
      </w:r>
      <w:r w:rsidR="00756180">
        <w:rPr/>
        <w:t xml:space="preserve">time of the employees that usually work </w:t>
      </w:r>
      <w:r w:rsidR="00016033">
        <w:rPr/>
        <w:t>most of the day sitting in the office. It will</w:t>
      </w:r>
      <w:r w:rsidR="00016033">
        <w:rPr/>
        <w:t xml:space="preserve"> </w:t>
      </w:r>
      <w:r w:rsidR="00DA7185">
        <w:rPr/>
        <w:t>a</w:t>
      </w:r>
      <w:r w:rsidR="006C18E1">
        <w:rPr/>
        <w:t xml:space="preserve">llow the employees to </w:t>
      </w:r>
      <w:r w:rsidR="00DF6C5F">
        <w:rPr/>
        <w:t xml:space="preserve">not just be active during work hours, but also </w:t>
      </w:r>
      <w:r w:rsidR="74994BF9">
        <w:rPr/>
        <w:t xml:space="preserve">help maintain higher levels of </w:t>
      </w:r>
      <w:r w:rsidR="00DF6C5F">
        <w:rPr/>
        <w:t>focus with their work.</w:t>
      </w:r>
      <w:r w:rsidR="00B905A6">
        <w:rPr/>
        <w:t xml:space="preserve"> </w:t>
      </w:r>
    </w:p>
    <w:p w:rsidRPr="002979EE" w:rsidR="00DF6C5F" w:rsidP="39E0CFBB" w:rsidRDefault="00DF6C5F" w14:paraId="69F57E08" w14:textId="77777777">
      <w:pPr>
        <w:ind w:firstLine="720"/>
      </w:pPr>
    </w:p>
    <w:p w:rsidRPr="002979EE" w:rsidR="002979EE" w:rsidP="00913B0E" w:rsidRDefault="00913B0E" w14:paraId="3AC1B13D" w14:textId="3BFBF993">
      <w:r>
        <w:br w:type="page"/>
      </w:r>
    </w:p>
    <w:p w:rsidRPr="002979EE" w:rsidR="002979EE" w:rsidP="0CFC58A4" w:rsidRDefault="57C23FF9" w14:paraId="0156508E" w14:textId="11DB4B56">
      <w:pPr>
        <w:pStyle w:val="Heading1"/>
        <w:rPr>
          <w:b w:val="1"/>
          <w:bCs w:val="1"/>
        </w:rPr>
      </w:pPr>
      <w:bookmarkStart w:name="_Toc41035409" w:id="6"/>
      <w:commentRangeStart w:id="7"/>
      <w:r w:rsidRPr="0CFC58A4" w:rsidR="57C23FF9">
        <w:rPr>
          <w:b w:val="1"/>
          <w:bCs w:val="1"/>
          <w:sz w:val="40"/>
          <w:szCs w:val="40"/>
        </w:rPr>
        <w:t>Requirements</w:t>
      </w:r>
      <w:commentRangeEnd w:id="7"/>
      <w:r>
        <w:rPr>
          <w:rStyle w:val="CommentReference"/>
        </w:rPr>
        <w:commentReference w:id="7"/>
      </w:r>
      <w:bookmarkEnd w:id="6"/>
    </w:p>
    <w:p w:rsidRPr="00611503" w:rsidR="00611503" w:rsidP="00FC2A6B" w:rsidRDefault="00FC2A6B" w14:paraId="0A9F8559" w14:textId="77777777">
      <w:pPr>
        <w:pStyle w:val="Heading2"/>
      </w:pPr>
      <w:bookmarkStart w:name="_Toc41023550" w:id="8"/>
      <w:bookmarkStart w:name="_Toc41023683" w:id="9"/>
      <w:bookmarkStart w:name="_Toc41023731" w:id="10"/>
      <w:bookmarkStart w:name="_Toc41023785" w:id="11"/>
      <w:bookmarkStart w:name="_Toc41023818" w:id="12"/>
      <w:bookmarkStart w:name="_Toc41029969" w:id="13"/>
      <w:bookmarkStart w:name="_Toc41029995" w:id="14"/>
      <w:bookmarkStart w:name="_Toc41035410" w:id="15"/>
      <w:commentRangeStart w:id="16"/>
      <w:commentRangeEnd w:id="16"/>
      <w:r>
        <w:rPr>
          <w:rStyle w:val="CommentReference"/>
          <w:rFonts w:eastAsiaTheme="minorHAnsi" w:cstheme="minorBidi"/>
        </w:rPr>
        <w:commentReference w:id="16"/>
      </w:r>
      <w:bookmarkEnd w:id="8"/>
      <w:bookmarkEnd w:id="9"/>
      <w:bookmarkEnd w:id="10"/>
      <w:bookmarkEnd w:id="11"/>
      <w:bookmarkEnd w:id="12"/>
      <w:bookmarkEnd w:id="13"/>
      <w:bookmarkEnd w:id="14"/>
      <w:bookmarkEnd w:id="15"/>
    </w:p>
    <w:p w:rsidRPr="00701438" w:rsidR="002979EE" w:rsidP="00701438" w:rsidRDefault="57C23FF9" w14:paraId="028E7974" w14:textId="318D1852">
      <w:pPr>
        <w:pStyle w:val="Heading3"/>
      </w:pPr>
      <w:r w:rsidRPr="00701438">
        <w:t xml:space="preserve"> </w:t>
      </w:r>
      <w:bookmarkStart w:name="_Toc41035411" w:id="17"/>
      <w:r w:rsidRPr="00701438">
        <w:rPr>
          <w:rStyle w:val="Heading3Char"/>
        </w:rPr>
        <w:t>Must</w:t>
      </w:r>
      <w:r w:rsidRPr="00701438" w:rsidR="5996AEB9">
        <w:rPr>
          <w:rStyle w:val="Heading3Char"/>
        </w:rPr>
        <w:t xml:space="preserve"> (Minimum viable product)</w:t>
      </w:r>
      <w:bookmarkEnd w:id="17"/>
    </w:p>
    <w:p w:rsidRPr="002979EE" w:rsidR="002979EE" w:rsidP="00D117BD" w:rsidRDefault="52836DBA" w14:paraId="36D4DE2D" w14:textId="5DA7582D">
      <w:pPr>
        <w:pStyle w:val="ListParagraph"/>
        <w:numPr>
          <w:ilvl w:val="1"/>
          <w:numId w:val="6"/>
        </w:numPr>
      </w:pPr>
      <w:r>
        <w:t xml:space="preserve">Users </w:t>
      </w:r>
      <w:r w:rsidR="59BA8C95">
        <w:t>must</w:t>
      </w:r>
      <w:r>
        <w:t xml:space="preserve"> be able to </w:t>
      </w:r>
      <w:r w:rsidR="26FAC363">
        <w:t xml:space="preserve">track </w:t>
      </w:r>
      <w:commentRangeStart w:id="18"/>
      <w:r w:rsidR="26FAC363">
        <w:t>their calories</w:t>
      </w:r>
      <w:commentRangeEnd w:id="18"/>
      <w:r w:rsidR="00332238">
        <w:rPr>
          <w:rStyle w:val="CommentReference"/>
        </w:rPr>
        <w:commentReference w:id="18"/>
      </w:r>
      <w:r w:rsidR="7A96AD0F">
        <w:t>.</w:t>
      </w:r>
    </w:p>
    <w:p w:rsidRPr="002979EE" w:rsidR="002979EE" w:rsidP="00D117BD" w:rsidRDefault="631AECCF" w14:paraId="324B4C16" w14:textId="33DA2B75">
      <w:pPr>
        <w:pStyle w:val="ListParagraph"/>
        <w:numPr>
          <w:ilvl w:val="1"/>
          <w:numId w:val="6"/>
        </w:numPr>
      </w:pPr>
      <w:r>
        <w:t>Users must be able to see their p</w:t>
      </w:r>
      <w:r w:rsidR="76521820">
        <w:t>rogress</w:t>
      </w:r>
      <w:r w:rsidR="3DDB4159">
        <w:t xml:space="preserve"> on how many calories they burned</w:t>
      </w:r>
      <w:r w:rsidR="76521820">
        <w:t>.</w:t>
      </w:r>
    </w:p>
    <w:p w:rsidR="1E76F83D" w:rsidP="3A089CD2" w:rsidRDefault="1E76F83D" w14:paraId="5586842E" w14:textId="5652C7D8">
      <w:pPr>
        <w:pStyle w:val="ListParagraph"/>
        <w:numPr>
          <w:ilvl w:val="1"/>
          <w:numId w:val="6"/>
        </w:numPr>
        <w:rPr>
          <w:rFonts w:ascii="Arial" w:hAnsi="Arial" w:eastAsia="Arial" w:cs="Arial" w:asciiTheme="minorAscii" w:hAnsiTheme="minorAscii" w:eastAsiaTheme="minorAscii" w:cstheme="minorAscii"/>
          <w:color w:val="000000" w:themeColor="text1" w:themeTint="FF" w:themeShade="FF"/>
          <w:sz w:val="22"/>
          <w:szCs w:val="22"/>
        </w:rPr>
      </w:pPr>
      <w:r w:rsidR="1E76F83D">
        <w:rPr/>
        <w:t>U</w:t>
      </w:r>
      <w:r w:rsidR="70CEBF5E">
        <w:rPr/>
        <w:t>ser</w:t>
      </w:r>
      <w:r w:rsidR="1E76F83D">
        <w:rPr/>
        <w:t>s</w:t>
      </w:r>
      <w:r w:rsidR="26FAC363">
        <w:rPr/>
        <w:t xml:space="preserve"> </w:t>
      </w:r>
      <w:r w:rsidR="6D728209">
        <w:rPr/>
        <w:t>must</w:t>
      </w:r>
      <w:r w:rsidR="26FAC363">
        <w:rPr/>
        <w:t xml:space="preserve"> be able to challenge </w:t>
      </w:r>
      <w:r w:rsidR="39826A15">
        <w:rPr/>
        <w:t>each other</w:t>
      </w:r>
      <w:r w:rsidR="56B12DAE">
        <w:rPr/>
        <w:t xml:space="preserve"> to a specific activity.</w:t>
      </w:r>
      <w:r w:rsidR="56B12DAE">
        <w:rPr/>
        <w:t xml:space="preserve"> </w:t>
      </w:r>
    </w:p>
    <w:p w:rsidR="56B12DAE" w:rsidP="3A089CD2" w:rsidRDefault="56B12DAE" w14:paraId="00CF9F21" w14:textId="22571E38">
      <w:pPr>
        <w:pStyle w:val="ListParagraph"/>
        <w:numPr>
          <w:ilvl w:val="1"/>
          <w:numId w:val="6"/>
        </w:numPr>
        <w:rPr>
          <w:rFonts w:ascii="Arial" w:hAnsi="Arial" w:eastAsia="Arial" w:cs="Arial" w:asciiTheme="minorAscii" w:hAnsiTheme="minorAscii" w:eastAsiaTheme="minorAscii" w:cstheme="minorAscii"/>
          <w:color w:val="000000" w:themeColor="text1" w:themeTint="FF" w:themeShade="FF"/>
          <w:sz w:val="22"/>
          <w:szCs w:val="22"/>
        </w:rPr>
      </w:pPr>
      <w:r w:rsidR="56B12DAE">
        <w:rPr/>
        <w:t xml:space="preserve">Users must be able to see how well they do against others by means of a leaderboard. </w:t>
      </w:r>
    </w:p>
    <w:p w:rsidR="56B12DAE" w:rsidP="3A089CD2" w:rsidRDefault="56B12DAE" w14:paraId="683FAE8A" w14:textId="3E35B581">
      <w:pPr>
        <w:pStyle w:val="ListParagraph"/>
        <w:numPr>
          <w:ilvl w:val="1"/>
          <w:numId w:val="6"/>
        </w:numPr>
        <w:rPr>
          <w:color w:val="000000" w:themeColor="text1" w:themeTint="FF" w:themeShade="FF"/>
          <w:sz w:val="22"/>
          <w:szCs w:val="22"/>
        </w:rPr>
      </w:pPr>
      <w:r w:rsidR="56B12DAE">
        <w:rPr/>
        <w:t>Web Application must be able to scale between mobile and desktop sizes.</w:t>
      </w:r>
    </w:p>
    <w:p w:rsidR="3A439080" w:rsidP="0CFC58A4" w:rsidRDefault="3A439080" w14:paraId="2E825430" w14:textId="4C5C5CCF">
      <w:pPr>
        <w:pStyle w:val="ListParagraph"/>
        <w:numPr>
          <w:ilvl w:val="1"/>
          <w:numId w:val="6"/>
        </w:numPr>
        <w:rPr>
          <w:color w:val="000000" w:themeColor="text1" w:themeTint="FF" w:themeShade="FF"/>
          <w:sz w:val="22"/>
          <w:szCs w:val="22"/>
        </w:rPr>
      </w:pPr>
      <w:r w:rsidR="3A439080">
        <w:rPr/>
        <w:t>Web Application must be secure.</w:t>
      </w:r>
    </w:p>
    <w:p w:rsidRPr="002979EE" w:rsidR="002979EE" w:rsidP="0D9CC8B8" w:rsidRDefault="57C23FF9" w14:paraId="1CA5516A" w14:textId="6D0F959D">
      <w:pPr>
        <w:pStyle w:val="Heading3"/>
      </w:pPr>
      <w:r w:rsidR="57C23FF9">
        <w:rPr/>
        <w:t xml:space="preserve"> </w:t>
      </w:r>
      <w:bookmarkStart w:name="_Toc41035412" w:id="26"/>
      <w:r w:rsidR="57C23FF9">
        <w:rPr/>
        <w:t>Should</w:t>
      </w:r>
      <w:bookmarkEnd w:id="26"/>
    </w:p>
    <w:p w:rsidRPr="002979EE" w:rsidR="002979EE" w:rsidP="3A089CD2" w:rsidRDefault="2F9112D6" w14:paraId="761767ED" w14:textId="5B38A2CC">
      <w:pPr>
        <w:pStyle w:val="ListParagraph"/>
        <w:numPr>
          <w:ilvl w:val="1"/>
          <w:numId w:val="3"/>
        </w:numPr>
        <w:rPr>
          <w:rFonts w:ascii="Arial" w:hAnsi="Arial" w:eastAsia="Arial" w:cs="Arial" w:asciiTheme="minorAscii" w:hAnsiTheme="minorAscii" w:eastAsiaTheme="minorAscii" w:cstheme="minorAscii"/>
          <w:color w:val="000000" w:themeColor="text1" w:themeTint="FF" w:themeShade="FF"/>
          <w:sz w:val="22"/>
          <w:szCs w:val="22"/>
        </w:rPr>
      </w:pPr>
      <w:r w:rsidR="39FB1F8E">
        <w:rPr/>
        <w:t xml:space="preserve">Users should get a </w:t>
      </w:r>
      <w:r w:rsidRPr="3A089CD2" w:rsidR="39FB1F8E">
        <w:rPr>
          <w:color w:val="auto"/>
        </w:rPr>
        <w:t>daily overview of their performance</w:t>
      </w:r>
      <w:r w:rsidR="39FB1F8E">
        <w:rPr/>
        <w:t xml:space="preserve"> </w:t>
      </w:r>
    </w:p>
    <w:p w:rsidRPr="002979EE" w:rsidR="002979EE" w:rsidP="00D117BD" w:rsidRDefault="2F9112D6" w14:paraId="2E3B20FB" w14:textId="4155D2CD">
      <w:pPr>
        <w:pStyle w:val="ListParagraph"/>
        <w:numPr>
          <w:ilvl w:val="1"/>
          <w:numId w:val="3"/>
        </w:numPr>
        <w:rPr/>
      </w:pPr>
      <w:r w:rsidR="2F9112D6">
        <w:rPr/>
        <w:t xml:space="preserve">Users should </w:t>
      </w:r>
      <w:r w:rsidR="2CA7CD90">
        <w:rPr/>
        <w:t>be able to set</w:t>
      </w:r>
      <w:r w:rsidR="2F9112D6">
        <w:rPr/>
        <w:t xml:space="preserve"> a personal daily goal</w:t>
      </w:r>
      <w:r w:rsidR="39761DB4">
        <w:rPr/>
        <w:t xml:space="preserve"> </w:t>
      </w:r>
      <w:commentRangeStart w:id="29"/>
      <w:r w:rsidR="39761DB4">
        <w:rPr/>
        <w:t>on how many calories to burn</w:t>
      </w:r>
      <w:commentRangeEnd w:id="29"/>
      <w:r>
        <w:rPr>
          <w:rStyle w:val="CommentReference"/>
        </w:rPr>
        <w:commentReference w:id="29"/>
      </w:r>
      <w:r w:rsidR="39761DB4">
        <w:rPr/>
        <w:t>.</w:t>
      </w:r>
    </w:p>
    <w:p w:rsidRPr="002979EE" w:rsidR="002979EE" w:rsidP="0834BC67" w:rsidRDefault="256D2123" w14:paraId="71ADD96A" w14:textId="4E712A36">
      <w:pPr>
        <w:pStyle w:val="ListParagraph"/>
        <w:numPr>
          <w:ilvl w:val="1"/>
          <w:numId w:val="3"/>
        </w:numPr>
        <w:rPr>
          <w:rFonts w:ascii="Calibri" w:hAnsi="Calibri" w:eastAsia="ＭＳ 明朝" w:asciiTheme="minorAscii" w:hAnsiTheme="minorAscii" w:eastAsiaTheme="minorEastAsia"/>
        </w:rPr>
      </w:pPr>
      <w:r w:rsidR="256D2123">
        <w:rPr/>
        <w:t xml:space="preserve">Users </w:t>
      </w:r>
      <w:r w:rsidR="53AA8C8C">
        <w:rPr/>
        <w:t>sh</w:t>
      </w:r>
      <w:r w:rsidR="256D2123">
        <w:rPr/>
        <w:t>ould join a team/company</w:t>
      </w:r>
      <w:r w:rsidR="0868279A">
        <w:rPr/>
        <w:t xml:space="preserve"> and represent them in challenges</w:t>
      </w:r>
    </w:p>
    <w:p w:rsidRPr="00CB7203" w:rsidR="00CB7203" w:rsidP="0834BC67" w:rsidRDefault="00CB7203" w14:paraId="4D551010" w14:textId="6989ADDD">
      <w:pPr>
        <w:pStyle w:val="ListParagraph"/>
        <w:numPr>
          <w:ilvl w:val="1"/>
          <w:numId w:val="3"/>
        </w:numPr>
        <w:rPr>
          <w:rFonts w:ascii="Arial" w:hAnsi="Arial" w:eastAsia="Arial" w:cs="Arial" w:asciiTheme="minorAscii" w:hAnsiTheme="minorAscii" w:eastAsiaTheme="minorAscii" w:cstheme="minorAscii"/>
          <w:color w:val="000000" w:themeColor="text1" w:themeTint="FF" w:themeShade="FF"/>
          <w:sz w:val="22"/>
          <w:szCs w:val="22"/>
          <w:rPrChange w:author="Tristan Pothoven" w:date="2020-05-22T08:44:00Z" w:id="1214449575">
            <w:rPr/>
          </w:rPrChange>
        </w:rPr>
      </w:pPr>
      <w:commentRangeStart w:id="691895520"/>
      <w:r w:rsidR="0834BC67">
        <w:rPr/>
        <w:t>Users should get health tips when they open the app for the first time in the day.</w:t>
      </w:r>
      <w:commentRangeEnd w:id="691895520"/>
      <w:r>
        <w:rPr>
          <w:rStyle w:val="CommentReference"/>
        </w:rPr>
        <w:commentReference w:id="691895520"/>
      </w:r>
    </w:p>
    <w:p w:rsidRPr="002979EE" w:rsidR="002979EE" w:rsidP="0D9CC8B8" w:rsidRDefault="57C23FF9" w14:paraId="229A0513" w14:textId="34E61FCA">
      <w:pPr>
        <w:pStyle w:val="Heading3"/>
      </w:pPr>
      <w:bookmarkStart w:name="_Toc41035413" w:id="35"/>
      <w:r>
        <w:t>Could</w:t>
      </w:r>
      <w:bookmarkEnd w:id="35"/>
    </w:p>
    <w:p w:rsidR="42E56661" w:rsidP="09A1924C" w:rsidRDefault="42E56661" w14:paraId="428A735A" w14:textId="5CC0ADB2">
      <w:pPr>
        <w:pStyle w:val="ListParagraph"/>
        <w:numPr>
          <w:ilvl w:val="1"/>
          <w:numId w:val="5"/>
        </w:numPr>
      </w:pPr>
      <w:r>
        <w:t xml:space="preserve">Users could be able to see their </w:t>
      </w:r>
      <w:r w:rsidR="21AFDA27">
        <w:t>avatar</w:t>
      </w:r>
    </w:p>
    <w:p w:rsidRPr="002979EE" w:rsidR="002979EE" w:rsidP="00D117BD" w:rsidRDefault="548F9FC4" w14:paraId="38AB7C14" w14:textId="7311A2CC">
      <w:pPr>
        <w:pStyle w:val="ListParagraph"/>
        <w:numPr>
          <w:ilvl w:val="1"/>
          <w:numId w:val="5"/>
        </w:numPr>
        <w:rPr>
          <w:szCs w:val="24"/>
        </w:rPr>
      </w:pPr>
      <w:r>
        <w:t xml:space="preserve">Users </w:t>
      </w:r>
      <w:r w:rsidR="42C65DDD">
        <w:t>c</w:t>
      </w:r>
      <w:r>
        <w:t xml:space="preserve">ould be rewarded points based on their activity </w:t>
      </w:r>
    </w:p>
    <w:p w:rsidRPr="002979EE" w:rsidR="002979EE" w:rsidP="00D117BD" w:rsidRDefault="7B273358" w14:paraId="3A050364" w14:textId="5D0C8B1A">
      <w:pPr>
        <w:pStyle w:val="ListParagraph"/>
        <w:numPr>
          <w:ilvl w:val="1"/>
          <w:numId w:val="5"/>
        </w:numPr>
        <w:rPr>
          <w:rFonts w:asciiTheme="minorHAnsi" w:hAnsiTheme="minorHAnsi" w:eastAsiaTheme="minorEastAsia"/>
        </w:rPr>
      </w:pPr>
      <w:commentRangeStart w:id="36"/>
      <w:r>
        <w:t>Users could be able to customize their avatars</w:t>
      </w:r>
      <w:r w:rsidR="2B7514A2">
        <w:t xml:space="preserve"> using said points</w:t>
      </w:r>
      <w:commentRangeEnd w:id="36"/>
      <w:r w:rsidR="00FE1005">
        <w:rPr>
          <w:rStyle w:val="CommentReference"/>
        </w:rPr>
        <w:commentReference w:id="36"/>
      </w:r>
    </w:p>
    <w:p w:rsidRPr="002979EE" w:rsidR="002979EE" w:rsidP="0D9CC8B8" w:rsidRDefault="57C23FF9" w14:paraId="245E80CD" w14:textId="23BE9DC8">
      <w:pPr>
        <w:pStyle w:val="Heading3"/>
      </w:pPr>
      <w:bookmarkStart w:name="_Toc41035414" w:id="37"/>
      <w:r>
        <w:t>Won’t have</w:t>
      </w:r>
      <w:bookmarkEnd w:id="37"/>
    </w:p>
    <w:p w:rsidRPr="002979EE" w:rsidR="002979EE" w:rsidP="0834BC67" w:rsidRDefault="5ACAFC46" w14:paraId="716C0706" w14:textId="7795AD78">
      <w:pPr>
        <w:pStyle w:val="ListParagraph"/>
        <w:numPr>
          <w:ilvl w:val="1"/>
          <w:numId w:val="4"/>
        </w:numPr>
        <w:rPr>
          <w:rFonts w:ascii="Calibri" w:hAnsi="Calibri" w:eastAsia="ＭＳ 明朝" w:asciiTheme="minorAscii" w:hAnsiTheme="minorAscii" w:eastAsiaTheme="minorEastAsia"/>
        </w:rPr>
      </w:pPr>
      <w:r w:rsidR="5ACAFC46">
        <w:rPr/>
        <w:t xml:space="preserve">Users </w:t>
      </w:r>
      <w:r w:rsidR="07FD92A1">
        <w:rPr/>
        <w:t xml:space="preserve">won’t </w:t>
      </w:r>
      <w:r w:rsidR="5ACAFC46">
        <w:rPr>
          <w:u w:val="none"/>
        </w:rPr>
        <w:t>collect badges from NFC devices</w:t>
      </w:r>
    </w:p>
    <w:p w:rsidR="2DA35540" w:rsidP="0834BC67" w:rsidRDefault="2DA35540" w14:paraId="1729339E" w14:textId="040E0707">
      <w:pPr>
        <w:pStyle w:val="ListParagraph"/>
        <w:numPr>
          <w:ilvl w:val="1"/>
          <w:numId w:val="4"/>
        </w:numPr>
        <w:rPr>
          <w:rFonts w:ascii="Calibri" w:hAnsi="Calibri" w:eastAsia="ＭＳ 明朝" w:asciiTheme="minorAscii" w:hAnsiTheme="minorAscii" w:eastAsiaTheme="minorEastAsia"/>
        </w:rPr>
      </w:pPr>
      <w:r w:rsidR="2DA35540">
        <w:rPr/>
        <w:t xml:space="preserve">Users </w:t>
      </w:r>
      <w:r w:rsidR="775CDE7E">
        <w:rPr/>
        <w:t xml:space="preserve">won’t </w:t>
      </w:r>
      <w:r w:rsidR="2DA35540">
        <w:rPr/>
        <w:t>collect badges</w:t>
      </w:r>
    </w:p>
    <w:p w:rsidRPr="002979EE" w:rsidR="002979EE" w:rsidP="0834BC67" w:rsidRDefault="33DA4D20" w14:paraId="42E7706F" w14:textId="1EB2C50E">
      <w:pPr>
        <w:pStyle w:val="ListParagraph"/>
        <w:numPr>
          <w:ilvl w:val="1"/>
          <w:numId w:val="4"/>
        </w:numPr>
        <w:rPr>
          <w:rFonts w:ascii="Calibri" w:hAnsi="Calibri" w:eastAsia="ＭＳ 明朝" w:asciiTheme="minorAscii" w:hAnsiTheme="minorAscii" w:eastAsiaTheme="minorEastAsia"/>
        </w:rPr>
      </w:pPr>
      <w:r w:rsidR="33DA4D20">
        <w:rPr/>
        <w:t>Users</w:t>
      </w:r>
      <w:r w:rsidR="08B745B3">
        <w:rPr/>
        <w:t xml:space="preserve"> won’t be able to</w:t>
      </w:r>
      <w:ins w:author="Tristan Pothoven" w:date="2020-05-22T08:48:00Z" w:id="1907134244">
        <w:r w:rsidR="00F73878">
          <w:t xml:space="preserve"> </w:t>
        </w:r>
      </w:ins>
      <w:r w:rsidR="33DA4D20">
        <w:rPr/>
        <w:t>cash in rewards for collected sets of badges</w:t>
      </w:r>
    </w:p>
    <w:p w:rsidRPr="002979EE" w:rsidR="002979EE" w:rsidP="00D117BD" w:rsidRDefault="3E5B858D" w14:paraId="7B69E16E" w14:textId="316EE0D2">
      <w:pPr>
        <w:pStyle w:val="ListParagraph"/>
        <w:numPr>
          <w:ilvl w:val="1"/>
          <w:numId w:val="4"/>
        </w:numPr>
        <w:rPr/>
      </w:pPr>
      <w:commentRangeStart w:id="46"/>
      <w:r w:rsidR="3E5B858D">
        <w:rPr/>
        <w:t>Users</w:t>
      </w:r>
      <w:r w:rsidR="765CD180">
        <w:rPr/>
        <w:t xml:space="preserve"> won’t be able to </w:t>
      </w:r>
      <w:r w:rsidR="3E5B858D">
        <w:rPr/>
        <w:t>trade badges with each</w:t>
      </w:r>
      <w:r w:rsidR="11EAB0C8">
        <w:rPr/>
        <w:t xml:space="preserve"> </w:t>
      </w:r>
      <w:r w:rsidR="3E5B858D">
        <w:rPr/>
        <w:t>other</w:t>
      </w:r>
      <w:commentRangeEnd w:id="46"/>
      <w:r>
        <w:rPr>
          <w:rStyle w:val="CommentReference"/>
        </w:rPr>
        <w:commentReference w:id="46"/>
      </w:r>
    </w:p>
    <w:p w:rsidRPr="002979EE" w:rsidR="002979EE" w:rsidP="39E0CFBB" w:rsidRDefault="002979EE" w14:paraId="748AD15B" w14:textId="01C03E5B"/>
    <w:p w:rsidRPr="002979EE" w:rsidR="002979EE" w:rsidP="00913B0E" w:rsidRDefault="00913B0E" w14:paraId="617DBF52" w14:textId="0779BF16">
      <w:r>
        <w:br w:type="page"/>
      </w:r>
    </w:p>
    <w:p w:rsidR="1CE355C7" w:rsidP="0CFC58A4" w:rsidRDefault="55BC2AC3" w14:paraId="708E311B" w14:textId="01EEDB7A">
      <w:pPr>
        <w:pStyle w:val="Heading1"/>
        <w:rPr>
          <w:rStyle w:val="Heading2Char"/>
          <w:b w:val="1"/>
          <w:bCs w:val="1"/>
          <w:sz w:val="40"/>
          <w:szCs w:val="40"/>
        </w:rPr>
      </w:pPr>
      <w:bookmarkStart w:name="_Toc41035415" w:id="49"/>
      <w:r w:rsidRPr="0CFC58A4" w:rsidR="55BC2AC3">
        <w:rPr>
          <w:rStyle w:val="Heading2Char"/>
          <w:b w:val="1"/>
          <w:bCs w:val="1"/>
          <w:sz w:val="40"/>
          <w:szCs w:val="40"/>
        </w:rPr>
        <w:t>Use case diagram</w:t>
      </w:r>
      <w:bookmarkEnd w:id="49"/>
    </w:p>
    <w:p w:rsidRPr="007F1032" w:rsidR="007F1032" w:rsidP="007F1032" w:rsidRDefault="007F1032" w14:paraId="37F28785" w14:textId="37260B32"/>
    <w:p w:rsidR="1CE355C7" w:rsidP="0D9CC8B8" w:rsidRDefault="00170A6A" w14:paraId="5F1963BF" w14:textId="43668BEC">
      <w:commentRangeStart w:id="50"/>
      <w:r>
        <w:rPr>
          <w:noProof/>
        </w:rPr>
        <w:drawing>
          <wp:anchor distT="0" distB="0" distL="114300" distR="114300" simplePos="0" relativeHeight="251658240" behindDoc="0" locked="0" layoutInCell="1" allowOverlap="1" wp14:anchorId="34CBFFCE" wp14:editId="27A68AB0">
            <wp:simplePos x="0" y="0"/>
            <wp:positionH relativeFrom="column">
              <wp:posOffset>1120140</wp:posOffset>
            </wp:positionH>
            <wp:positionV relativeFrom="paragraph">
              <wp:posOffset>398145</wp:posOffset>
            </wp:positionV>
            <wp:extent cx="3638550" cy="5153025"/>
            <wp:effectExtent l="0" t="0" r="0" b="9525"/>
            <wp:wrapTopAndBottom/>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7).png"/>
                    <pic:cNvPicPr/>
                  </pic:nvPicPr>
                  <pic:blipFill>
                    <a:blip r:embed="rId14">
                      <a:extLst>
                        <a:ext uri="{28A0092B-C50C-407E-A947-70E740481C1C}">
                          <a14:useLocalDpi xmlns:a14="http://schemas.microsoft.com/office/drawing/2010/main" val="0"/>
                        </a:ext>
                      </a:extLst>
                    </a:blip>
                    <a:stretch>
                      <a:fillRect/>
                    </a:stretch>
                  </pic:blipFill>
                  <pic:spPr>
                    <a:xfrm>
                      <a:off x="0" y="0"/>
                      <a:ext cx="3638550" cy="5153025"/>
                    </a:xfrm>
                    <a:prstGeom prst="rect">
                      <a:avLst/>
                    </a:prstGeom>
                  </pic:spPr>
                </pic:pic>
              </a:graphicData>
            </a:graphic>
          </wp:anchor>
        </w:drawing>
      </w:r>
      <w:commentRangeEnd w:id="50"/>
      <w:r w:rsidR="000F44B5">
        <w:rPr>
          <w:rStyle w:val="CommentReference"/>
        </w:rPr>
        <w:commentReference w:id="50"/>
      </w:r>
    </w:p>
    <w:p w:rsidR="1CE355C7" w:rsidP="007F1032" w:rsidRDefault="1CE355C7" w14:paraId="56670487" w14:textId="1F9BE1B9"/>
    <w:p w:rsidR="00062963" w:rsidP="0B6CF9CA" w:rsidRDefault="00062963" w14:paraId="40C3BC7D" w14:textId="6225716D">
      <w:pPr>
        <w:pStyle w:val="Heading2"/>
        <w:spacing w:after="240" w:line="360" w:lineRule="auto"/>
        <w:rPr>
          <w:b w:val="1"/>
          <w:bCs w:val="1"/>
          <w:sz w:val="40"/>
          <w:szCs w:val="40"/>
        </w:rPr>
      </w:pPr>
      <w:r>
        <w:br w:type="page"/>
      </w:r>
      <w:r w:rsidRPr="0B6CF9CA" w:rsidR="3D63FF16">
        <w:rPr>
          <w:b w:val="1"/>
          <w:bCs w:val="1"/>
          <w:sz w:val="40"/>
          <w:szCs w:val="40"/>
        </w:rPr>
        <w:t>Fitbit and Security</w:t>
      </w:r>
    </w:p>
    <w:p w:rsidR="00062963" w:rsidP="0B6CF9CA" w:rsidRDefault="00062963" w14:paraId="0A741BBF" w14:textId="1F0DF1C4">
      <w:pPr>
        <w:rPr>
          <w:rFonts w:eastAsia="Arial" w:cs="Arial"/>
        </w:rPr>
      </w:pPr>
      <w:r w:rsidRPr="0B6CF9CA" w:rsidR="3D63FF16">
        <w:rPr>
          <w:rFonts w:eastAsia="Arial" w:cs="Arial"/>
        </w:rPr>
        <w:t>For our application we will be using Fitbit, which allows us to gain access to information from our phones sensors without having to manually code it ourselves. Fitbit will also allow us to login into the web page. Using Fitbit OAuth lets us manage employees inside our database without having to create a secure log in</w:t>
      </w:r>
      <w:r w:rsidRPr="0B6CF9CA" w:rsidR="0F61E135">
        <w:rPr>
          <w:rFonts w:eastAsia="Arial" w:cs="Arial"/>
        </w:rPr>
        <w:t xml:space="preserve"> to protect the </w:t>
      </w:r>
      <w:r w:rsidRPr="0B6CF9CA" w:rsidR="220A0383">
        <w:rPr>
          <w:rFonts w:eastAsia="Arial" w:cs="Arial"/>
        </w:rPr>
        <w:t>employee's</w:t>
      </w:r>
      <w:r w:rsidRPr="0B6CF9CA" w:rsidR="0F61E135">
        <w:rPr>
          <w:rFonts w:eastAsia="Arial" w:cs="Arial"/>
        </w:rPr>
        <w:t xml:space="preserve"> data</w:t>
      </w:r>
      <w:r w:rsidRPr="0B6CF9CA" w:rsidR="3D63FF16">
        <w:rPr>
          <w:rFonts w:eastAsia="Arial" w:cs="Arial"/>
        </w:rPr>
        <w:t>. Having these technologies allows us to get a strong base for the application right from the beginning</w:t>
      </w:r>
      <w:r w:rsidRPr="0B6CF9CA" w:rsidR="40F4325A">
        <w:rPr>
          <w:rFonts w:eastAsia="Arial" w:cs="Arial"/>
        </w:rPr>
        <w:t>,</w:t>
      </w:r>
      <w:r w:rsidRPr="0B6CF9CA" w:rsidR="3D63FF16">
        <w:rPr>
          <w:rFonts w:eastAsia="Arial" w:cs="Arial"/>
        </w:rPr>
        <w:t xml:space="preserve"> giving us more time to develop useful features. </w:t>
      </w:r>
    </w:p>
    <w:p w:rsidR="00062963" w:rsidP="0B6CF9CA" w:rsidRDefault="00062963" w14:paraId="7B3895B2" w14:textId="513A3708">
      <w:pPr>
        <w:rPr>
          <w:rFonts w:eastAsia="Arial" w:cs="Arial"/>
        </w:rPr>
      </w:pPr>
      <w:r w:rsidRPr="0B6CF9CA" w:rsidR="3D63FF16">
        <w:rPr>
          <w:rFonts w:eastAsia="Arial" w:cs="Arial"/>
        </w:rPr>
        <w:t>Fitbit provides the possibility for developers to integrate the use of Fitbit products into their own systems, through the Fitbit API. This allows us to easily implement features using the provided data from the app. The Fitbit API is free to use, which makes it ideal for a project.</w:t>
      </w:r>
    </w:p>
    <w:p w:rsidR="00062963" w:rsidP="0B6CF9CA" w:rsidRDefault="00062963" w14:paraId="23F5CD97" w14:textId="3A6B655B">
      <w:pPr>
        <w:pStyle w:val="Normal"/>
      </w:pPr>
    </w:p>
    <w:p w:rsidR="00062963" w:rsidP="0B6CF9CA" w:rsidRDefault="00062963" w14:paraId="7A07F488" w14:textId="0E550208">
      <w:pPr>
        <w:pStyle w:val="Heading2"/>
        <w:rPr>
          <w:rFonts w:eastAsia="Arial" w:cs="Arial"/>
          <w:b w:val="1"/>
          <w:bCs w:val="1"/>
          <w:sz w:val="32"/>
          <w:szCs w:val="32"/>
        </w:rPr>
      </w:pPr>
      <w:r w:rsidRPr="0B6CF9CA" w:rsidR="3D63FF16">
        <w:rPr>
          <w:rFonts w:eastAsia="Arial" w:cs="Arial"/>
          <w:b w:val="1"/>
          <w:bCs w:val="1"/>
          <w:sz w:val="32"/>
          <w:szCs w:val="32"/>
        </w:rPr>
        <w:t xml:space="preserve">What can Fitbit do for us exactly? </w:t>
      </w:r>
    </w:p>
    <w:p w:rsidR="00062963" w:rsidP="0B6CF9CA" w:rsidRDefault="00062963" w14:paraId="65AB9954" w14:textId="5EA493A2">
      <w:pPr>
        <w:pStyle w:val="Normal"/>
      </w:pPr>
    </w:p>
    <w:p w:rsidR="00062963" w:rsidP="0B6CF9CA" w:rsidRDefault="00062963" w14:paraId="6975AC53" w14:textId="518451A0">
      <w:pPr>
        <w:rPr>
          <w:rFonts w:eastAsia="Arial" w:cs="Arial"/>
          <w:color w:val="auto"/>
        </w:rPr>
      </w:pPr>
      <w:r w:rsidRPr="0B6CF9CA" w:rsidR="3D63FF16">
        <w:rPr>
          <w:rFonts w:eastAsia="Arial" w:cs="Arial"/>
          <w:b w:val="0"/>
          <w:bCs w:val="0"/>
        </w:rPr>
        <w:t>We can get data such as</w:t>
      </w:r>
      <w:r w:rsidRPr="0B6CF9CA" w:rsidR="3D63FF16">
        <w:rPr>
          <w:rFonts w:eastAsia="Arial" w:cs="Arial"/>
          <w:b w:val="1"/>
          <w:bCs w:val="1"/>
          <w:color w:val="auto"/>
        </w:rPr>
        <w:t xml:space="preserve"> </w:t>
      </w:r>
      <w:r w:rsidRPr="0B6CF9CA" w:rsidR="3D63FF16">
        <w:rPr>
          <w:rFonts w:eastAsia="Arial" w:cs="Arial"/>
          <w:color w:val="auto"/>
        </w:rPr>
        <w:t xml:space="preserve">steps, distance, and calories burned. In addition to activity tracking, you also have access to other app features such as: </w:t>
      </w:r>
    </w:p>
    <w:p w:rsidR="00062963" w:rsidP="0B6CF9CA" w:rsidRDefault="00062963" w14:paraId="219B2CFD" w14:textId="30D9E2F5">
      <w:pPr>
        <w:pStyle w:val="ListParagraph"/>
        <w:numPr>
          <w:ilvl w:val="0"/>
          <w:numId w:val="6"/>
        </w:numPr>
        <w:rPr>
          <w:rFonts w:eastAsia="Arial" w:cs="Arial"/>
          <w:color w:val="000000" w:themeColor="text1" w:themeTint="FF" w:themeShade="FF"/>
        </w:rPr>
      </w:pPr>
      <w:r w:rsidRPr="0B6CF9CA" w:rsidR="3D63FF16">
        <w:rPr>
          <w:rFonts w:eastAsia="Arial" w:cs="Arial"/>
          <w:color w:val="auto"/>
        </w:rPr>
        <w:t>Food tracking</w:t>
      </w:r>
    </w:p>
    <w:p w:rsidR="00062963" w:rsidP="0B6CF9CA" w:rsidRDefault="00062963" w14:paraId="74364700" w14:textId="216B06F8">
      <w:pPr>
        <w:pStyle w:val="ListParagraph"/>
        <w:numPr>
          <w:ilvl w:val="0"/>
          <w:numId w:val="6"/>
        </w:numPr>
        <w:rPr>
          <w:rFonts w:eastAsia="Arial" w:cs="Arial"/>
          <w:color w:val="000000" w:themeColor="text1" w:themeTint="FF" w:themeShade="FF"/>
        </w:rPr>
      </w:pPr>
      <w:r w:rsidRPr="0B6CF9CA" w:rsidR="3D63FF16">
        <w:rPr>
          <w:rFonts w:eastAsia="Arial" w:cs="Arial"/>
          <w:color w:val="auto"/>
        </w:rPr>
        <w:t>Weight tracking</w:t>
      </w:r>
    </w:p>
    <w:p w:rsidR="00062963" w:rsidP="0B6CF9CA" w:rsidRDefault="00062963" w14:paraId="7C007AC7" w14:textId="19D58DBF">
      <w:pPr>
        <w:pStyle w:val="ListParagraph"/>
        <w:numPr>
          <w:ilvl w:val="0"/>
          <w:numId w:val="6"/>
        </w:numPr>
        <w:rPr>
          <w:rFonts w:eastAsia="Arial" w:cs="Arial"/>
          <w:color w:val="000000" w:themeColor="text1" w:themeTint="FF" w:themeShade="FF"/>
        </w:rPr>
      </w:pPr>
      <w:r w:rsidRPr="0B6CF9CA" w:rsidR="3D63FF16">
        <w:rPr>
          <w:rFonts w:eastAsia="Arial" w:cs="Arial"/>
          <w:color w:val="auto"/>
        </w:rPr>
        <w:t>Setting fitness goals</w:t>
      </w:r>
    </w:p>
    <w:p w:rsidR="00062963" w:rsidP="0B6CF9CA" w:rsidRDefault="00062963" w14:paraId="66EFA1BD" w14:textId="3C35CB92">
      <w:pPr>
        <w:pStyle w:val="ListParagraph"/>
        <w:numPr>
          <w:ilvl w:val="0"/>
          <w:numId w:val="6"/>
        </w:numPr>
        <w:rPr>
          <w:rFonts w:eastAsia="Arial" w:cs="Arial"/>
          <w:color w:val="000000" w:themeColor="text1" w:themeTint="FF" w:themeShade="FF"/>
        </w:rPr>
      </w:pPr>
      <w:r w:rsidRPr="0B6CF9CA" w:rsidR="3D63FF16">
        <w:rPr>
          <w:rFonts w:eastAsia="Arial" w:cs="Arial"/>
          <w:color w:val="auto"/>
        </w:rPr>
        <w:t>Adding friends</w:t>
      </w:r>
    </w:p>
    <w:p w:rsidR="00062963" w:rsidP="0B6CF9CA" w:rsidRDefault="00062963" w14:paraId="26DD4BC6" w14:textId="680DB19A">
      <w:pPr>
        <w:pStyle w:val="ListParagraph"/>
        <w:numPr>
          <w:ilvl w:val="0"/>
          <w:numId w:val="6"/>
        </w:numPr>
        <w:rPr>
          <w:rFonts w:eastAsia="Arial" w:cs="Arial"/>
          <w:color w:val="000000" w:themeColor="text1" w:themeTint="FF" w:themeShade="FF"/>
        </w:rPr>
      </w:pPr>
      <w:r w:rsidRPr="0B6CF9CA" w:rsidR="3D63FF16">
        <w:rPr>
          <w:rFonts w:eastAsia="Arial" w:cs="Arial"/>
          <w:color w:val="auto"/>
        </w:rPr>
        <w:t>Friends leaderboard</w:t>
      </w:r>
    </w:p>
    <w:p w:rsidR="00062963" w:rsidP="0B6CF9CA" w:rsidRDefault="00062963" w14:paraId="02CC45D7" w14:textId="1EFBFBA2">
      <w:pPr>
        <w:pStyle w:val="ListParagraph"/>
        <w:numPr>
          <w:ilvl w:val="0"/>
          <w:numId w:val="6"/>
        </w:numPr>
        <w:rPr>
          <w:rFonts w:eastAsia="Arial" w:cs="Arial"/>
          <w:color w:val="000000" w:themeColor="text1" w:themeTint="FF" w:themeShade="FF"/>
        </w:rPr>
      </w:pPr>
      <w:r w:rsidRPr="0B6CF9CA" w:rsidR="3D63FF16">
        <w:rPr>
          <w:rFonts w:eastAsia="Arial" w:cs="Arial"/>
          <w:color w:val="auto"/>
        </w:rPr>
        <w:t>Cheering, taunting, and messaging friends</w:t>
      </w:r>
    </w:p>
    <w:p w:rsidR="00062963" w:rsidP="0B6CF9CA" w:rsidRDefault="00062963" w14:paraId="58F59274" w14:textId="1EC889E2">
      <w:pPr>
        <w:rPr>
          <w:rFonts w:eastAsia="Arial" w:cs="Arial"/>
        </w:rPr>
      </w:pPr>
      <w:r w:rsidRPr="0B6CF9CA" w:rsidR="3D63FF16">
        <w:rPr>
          <w:rFonts w:eastAsia="Arial" w:cs="Arial"/>
        </w:rPr>
        <w:t>The data we will be focusing on is the</w:t>
      </w:r>
      <w:r w:rsidRPr="0B6CF9CA" w:rsidR="3D63FF16">
        <w:rPr>
          <w:rFonts w:eastAsia="Arial" w:cs="Arial"/>
          <w:b w:val="1"/>
          <w:bCs w:val="1"/>
        </w:rPr>
        <w:t xml:space="preserve"> calories,</w:t>
      </w:r>
      <w:r w:rsidRPr="0B6CF9CA" w:rsidR="3D63FF16">
        <w:rPr>
          <w:rFonts w:eastAsia="Arial" w:cs="Arial"/>
        </w:rPr>
        <w:t xml:space="preserve"> by transforming those calories into points we can then introduce a simple way of measurement for our competition and to make things more enjoyable by the user.</w:t>
      </w:r>
    </w:p>
    <w:p w:rsidR="00563D49" w:rsidP="0CFC58A4" w:rsidRDefault="00563D49" w14:paraId="3A996ACF" w14:textId="719E176D">
      <w:pPr>
        <w:pStyle w:val="Heading1"/>
        <w:spacing w:after="240" w:line="360" w:lineRule="auto"/>
        <w:rPr>
          <w:b w:val="1"/>
          <w:bCs w:val="1"/>
        </w:rPr>
      </w:pPr>
      <w:bookmarkStart w:name="_Toc41035416" w:id="51"/>
      <w:r w:rsidRPr="0CFC58A4" w:rsidR="00563D49">
        <w:rPr>
          <w:b w:val="1"/>
          <w:bCs w:val="1"/>
          <w:sz w:val="40"/>
          <w:szCs w:val="40"/>
        </w:rPr>
        <w:t>Wireframes</w:t>
      </w:r>
      <w:bookmarkEnd w:id="51"/>
    </w:p>
    <w:p w:rsidR="00062963" w:rsidP="531FB12F" w:rsidRDefault="00062963" w14:paraId="7B0544D1" w14:textId="1840637F">
      <w:pPr>
        <w:pStyle w:val="Normal"/>
        <w:bidi w:val="0"/>
        <w:spacing w:before="0" w:beforeAutospacing="off" w:after="160" w:afterAutospacing="off" w:line="276" w:lineRule="auto"/>
        <w:ind w:left="0" w:right="0"/>
        <w:jc w:val="left"/>
      </w:pPr>
      <w:r w:rsidR="00062963">
        <w:rPr/>
        <w:t>Th</w:t>
      </w:r>
      <w:r w:rsidR="00195DA8">
        <w:rPr/>
        <w:t xml:space="preserve">ese wireframes are our take on how the application should look and feel overall. </w:t>
      </w:r>
      <w:r w:rsidR="00E259D9">
        <w:rPr/>
        <w:t xml:space="preserve">These will be the guide for the team work on frontend </w:t>
      </w:r>
      <w:r w:rsidR="77B89879">
        <w:rPr/>
        <w:t>implementation</w:t>
      </w:r>
      <w:r w:rsidR="00E259D9">
        <w:rPr/>
        <w:t>. After the app is fully realized, the</w:t>
      </w:r>
      <w:r w:rsidR="005455C0">
        <w:rPr/>
        <w:t xml:space="preserve"> web app should look like the ones we are going to present further. </w:t>
      </w:r>
      <w:r w:rsidR="28351AB2">
        <w:rPr/>
        <w:t>We have included the wireframes for mobile as well as desk top displays.</w:t>
      </w:r>
    </w:p>
    <w:p w:rsidR="00EA5699" w:rsidP="00EA5699" w:rsidRDefault="00EA5699" w14:paraId="50669A43" w14:textId="77777777">
      <w:pPr>
        <w:spacing w:line="276" w:lineRule="auto"/>
      </w:pPr>
    </w:p>
    <w:p w:rsidR="00792AB5" w:rsidP="00EA5699" w:rsidRDefault="00792AB5" w14:paraId="364642F6" w14:textId="6FACB547">
      <w:pPr>
        <w:pStyle w:val="Heading2"/>
        <w:spacing w:after="240" w:line="360" w:lineRule="auto"/>
      </w:pPr>
      <w:bookmarkStart w:name="_Toc41035417" w:id="52"/>
      <w:r w:rsidRPr="0CFC58A4" w:rsidR="00792AB5">
        <w:rPr>
          <w:b w:val="1"/>
          <w:bCs w:val="1"/>
        </w:rPr>
        <w:t>Application Flow</w:t>
      </w:r>
      <w:bookmarkEnd w:id="52"/>
      <w:r w:rsidR="00792AB5">
        <w:rPr/>
        <w:t xml:space="preserve"> </w:t>
      </w:r>
    </w:p>
    <w:p w:rsidR="001210C1" w:rsidP="0CFC58A4" w:rsidRDefault="00EA5699" w14:paraId="5909FF41" w14:textId="006DAD4F">
      <w:pPr>
        <w:ind w:firstLine="0"/>
      </w:pPr>
      <w:r w:rsidR="00EA5699">
        <w:rPr/>
        <w:t xml:space="preserve">The diagram below will </w:t>
      </w:r>
      <w:r w:rsidR="0A6243CA">
        <w:rPr/>
        <w:t>illustrate</w:t>
      </w:r>
      <w:r w:rsidR="00EA5699">
        <w:rPr/>
        <w:t xml:space="preserve"> how the flow of the application will generally look like. This</w:t>
      </w:r>
      <w:r w:rsidR="007E078B">
        <w:rPr/>
        <w:t xml:space="preserve"> shows how one screen changes to another to perform a functionality that </w:t>
      </w:r>
      <w:r w:rsidR="001210C1">
        <w:rPr/>
        <w:t>is designed to be in the minimum app.</w:t>
      </w:r>
    </w:p>
    <w:p w:rsidRPr="00EA5699" w:rsidR="001210C1" w:rsidP="00EA5699" w:rsidRDefault="001210C1" w14:paraId="371DF494" w14:textId="1A146509">
      <w:commentRangeStart w:id="53"/>
      <w:r w:rsidR="001210C1">
        <w:drawing>
          <wp:inline wp14:editId="2312D744" wp14:anchorId="1B74BF8C">
            <wp:extent cx="5734052" cy="1924050"/>
            <wp:effectExtent l="0" t="0" r="0" b="0"/>
            <wp:docPr id="818028948" name="Picture 3" descr="A close up of a piece of paper&#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65543bd4171b42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4052" cy="1924050"/>
                    </a:xfrm>
                    <a:prstGeom prst="rect">
                      <a:avLst/>
                    </a:prstGeom>
                  </pic:spPr>
                </pic:pic>
              </a:graphicData>
            </a:graphic>
          </wp:inline>
        </w:drawing>
      </w:r>
      <w:commentRangeEnd w:id="53"/>
      <w:r>
        <w:rPr>
          <w:rStyle w:val="CommentReference"/>
        </w:rPr>
        <w:commentReference w:id="53"/>
      </w:r>
    </w:p>
    <w:p w:rsidRPr="000129D1" w:rsidR="000129D1" w:rsidP="000129D1" w:rsidRDefault="000129D1" w14:paraId="0FF551FD" w14:textId="29C0550A">
      <w:r>
        <w:tab/>
      </w:r>
    </w:p>
    <w:p w:rsidR="005455C0" w:rsidRDefault="005455C0" w14:paraId="0313D45C" w14:textId="2AC676EF"/>
    <w:p w:rsidR="005455C0" w:rsidRDefault="005455C0" w14:paraId="1ACD7A6F" w14:textId="13203D6D"/>
    <w:p w:rsidR="00563D49" w:rsidRDefault="00563D49" w14:paraId="2FFAA626" w14:textId="77777777">
      <w:pPr>
        <w:rPr>
          <w:rFonts w:eastAsiaTheme="majorEastAsia" w:cstheme="majorBidi"/>
          <w:sz w:val="32"/>
          <w:szCs w:val="24"/>
        </w:rPr>
      </w:pPr>
      <w:r>
        <w:br w:type="page"/>
      </w:r>
    </w:p>
    <w:p w:rsidR="0B6CF9CA" w:rsidP="0B6CF9CA" w:rsidRDefault="0B6CF9CA" w14:paraId="1DCC4373" w14:textId="799EAB7B">
      <w:pPr>
        <w:pStyle w:val="Normal"/>
      </w:pPr>
    </w:p>
    <w:p w:rsidR="00361EE3" w:rsidP="0CFC58A4" w:rsidRDefault="4D4AD06E" w14:paraId="149E7AC7" w14:textId="77777777">
      <w:pPr>
        <w:pStyle w:val="Heading2"/>
        <w:spacing w:after="240" w:line="360" w:lineRule="auto"/>
        <w:rPr>
          <w:rFonts w:eastAsia="Arial" w:cs="Arial"/>
          <w:b w:val="1"/>
          <w:bCs w:val="1"/>
          <w:sz w:val="40"/>
          <w:szCs w:val="40"/>
        </w:rPr>
      </w:pPr>
      <w:bookmarkStart w:name="_Toc41035418" w:id="54"/>
      <w:r w:rsidRPr="0CFC58A4" w:rsidR="4D4AD06E">
        <w:rPr>
          <w:b w:val="1"/>
          <w:bCs w:val="1"/>
          <w:sz w:val="40"/>
          <w:szCs w:val="40"/>
        </w:rPr>
        <w:t>Main page</w:t>
      </w:r>
      <w:bookmarkEnd w:id="54"/>
    </w:p>
    <w:p w:rsidR="00F87BCB" w:rsidP="79B7036D" w:rsidRDefault="1C5CB017" w14:paraId="24F748F4" w14:textId="3622B65D">
      <w:pPr>
        <w:rPr>
          <w:noProof/>
        </w:rPr>
      </w:pPr>
      <w:r w:rsidR="1C5CB017">
        <w:rPr/>
        <w:t xml:space="preserve"> The user will sign in through a Fitbit OAuth, and then will be taken here. On this page the user will be able to see an overview of their daily progress. As well as their accumulated points</w:t>
      </w:r>
      <w:r w:rsidR="240FFDD9">
        <w:rPr/>
        <w:t>, steps, calories burned</w:t>
      </w:r>
      <w:r w:rsidR="1C5CB017">
        <w:rPr/>
        <w:t xml:space="preserve"> and challenge coupons that they have collected.</w:t>
      </w:r>
      <w:r w:rsidRPr="531FB12F" w:rsidR="00F87BCB">
        <w:rPr>
          <w:noProof/>
        </w:rPr>
        <w:t xml:space="preserve"> </w:t>
      </w:r>
    </w:p>
    <w:p w:rsidR="1C5CB017" w:rsidP="79B7036D" w:rsidRDefault="00F87BCB" w14:paraId="794D7747" w14:textId="0E8B9CB2">
      <w:pPr/>
      <w:r w:rsidR="36A55921">
        <w:drawing>
          <wp:inline wp14:editId="3742B8B6" wp14:anchorId="3AF6F50F">
            <wp:extent cx="5963479" cy="3714750"/>
            <wp:effectExtent l="0" t="0" r="0" b="0"/>
            <wp:docPr id="2030245155" name="" title=""/>
            <wp:cNvGraphicFramePr>
              <a:graphicFrameLocks noChangeAspect="1"/>
            </wp:cNvGraphicFramePr>
            <a:graphic>
              <a:graphicData uri="http://schemas.openxmlformats.org/drawingml/2006/picture">
                <pic:pic>
                  <pic:nvPicPr>
                    <pic:cNvPr id="0" name=""/>
                    <pic:cNvPicPr/>
                  </pic:nvPicPr>
                  <pic:blipFill>
                    <a:blip r:embed="R99c6298320504e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3479" cy="3714750"/>
                    </a:xfrm>
                    <a:prstGeom prst="rect">
                      <a:avLst/>
                    </a:prstGeom>
                  </pic:spPr>
                </pic:pic>
              </a:graphicData>
            </a:graphic>
          </wp:inline>
        </w:drawing>
      </w:r>
    </w:p>
    <w:p w:rsidR="1C5CB017" w:rsidP="531FB12F" w:rsidRDefault="1C5CB017" w14:paraId="63AB5D53" w14:textId="5F1B81C4">
      <w:pPr>
        <w:ind w:firstLine="0"/>
        <w:rPr>
          <w:rFonts w:eastAsia="Arial" w:cs="Arial"/>
        </w:rPr>
      </w:pPr>
      <w:r w:rsidRPr="531FB12F" w:rsidR="2C94C55F">
        <w:rPr>
          <w:rFonts w:eastAsia="Arial" w:cs="Arial"/>
        </w:rPr>
        <w:t>T</w:t>
      </w:r>
      <w:r w:rsidRPr="531FB12F" w:rsidR="1C5CB017">
        <w:rPr>
          <w:rFonts w:eastAsia="Arial" w:cs="Arial"/>
        </w:rPr>
        <w:t xml:space="preserve">he circular loading bars will show the user their personal progress towards a specific goal. These goal bars are reset between every </w:t>
      </w:r>
      <w:r w:rsidRPr="531FB12F" w:rsidR="4DE26310">
        <w:rPr>
          <w:rFonts w:eastAsia="Arial" w:cs="Arial"/>
        </w:rPr>
        <w:t>workday</w:t>
      </w:r>
      <w:r w:rsidRPr="531FB12F" w:rsidR="1C5CB017">
        <w:rPr>
          <w:rFonts w:eastAsia="Arial" w:cs="Arial"/>
        </w:rPr>
        <w:t xml:space="preserve">. By </w:t>
      </w:r>
      <w:r w:rsidRPr="531FB12F" w:rsidR="46FD308E">
        <w:rPr>
          <w:rFonts w:eastAsia="Arial" w:cs="Arial"/>
        </w:rPr>
        <w:t>default,</w:t>
      </w:r>
      <w:r w:rsidRPr="531FB12F" w:rsidR="1C5CB017">
        <w:rPr>
          <w:rFonts w:eastAsia="Arial" w:cs="Arial"/>
        </w:rPr>
        <w:t xml:space="preserve"> both bars will be the dark green color. Upon reaching the goal for the category the bar will turn orange, signifying that the goal has been met. By setting attainable goals the user will have more incentive to reduce sedentary behavior</w:t>
      </w:r>
      <w:r w:rsidRPr="531FB12F" w:rsidR="1C5CB017">
        <w:rPr>
          <w:rFonts w:eastAsia="Arial" w:cs="Arial"/>
        </w:rPr>
        <w:t>.</w:t>
      </w:r>
      <w:r w:rsidRPr="531FB12F" w:rsidR="23AC252E">
        <w:rPr>
          <w:rFonts w:eastAsia="Arial" w:cs="Arial"/>
        </w:rPr>
        <w:t xml:space="preserve"> These Progress wheels allow the user to be able see how close they are to attaining their daily </w:t>
      </w:r>
      <w:r w:rsidRPr="531FB12F" w:rsidR="23AC252E">
        <w:rPr>
          <w:rFonts w:eastAsia="Arial" w:cs="Arial"/>
        </w:rPr>
        <w:t>goal and</w:t>
      </w:r>
      <w:r w:rsidRPr="531FB12F" w:rsidR="23AC252E">
        <w:rPr>
          <w:rFonts w:eastAsia="Arial" w:cs="Arial"/>
        </w:rPr>
        <w:t xml:space="preserve"> seeing how many steps or calories they have burned. This satisfies our</w:t>
      </w:r>
      <w:r w:rsidRPr="531FB12F" w:rsidR="432183C8">
        <w:rPr>
          <w:rFonts w:eastAsia="Arial" w:cs="Arial"/>
        </w:rPr>
        <w:t xml:space="preserve"> Must</w:t>
      </w:r>
      <w:r w:rsidRPr="531FB12F" w:rsidR="23AC252E">
        <w:rPr>
          <w:rFonts w:eastAsia="Arial" w:cs="Arial"/>
        </w:rPr>
        <w:t xml:space="preserve"> </w:t>
      </w:r>
      <w:r w:rsidRPr="531FB12F" w:rsidR="57D1D808">
        <w:rPr>
          <w:rFonts w:eastAsia="Arial" w:cs="Arial"/>
        </w:rPr>
        <w:t>R</w:t>
      </w:r>
      <w:r w:rsidRPr="531FB12F" w:rsidR="555F861A">
        <w:rPr>
          <w:rFonts w:eastAsia="Arial" w:cs="Arial"/>
        </w:rPr>
        <w:t>equirement</w:t>
      </w:r>
      <w:r w:rsidRPr="531FB12F" w:rsidR="23AC252E">
        <w:rPr>
          <w:rFonts w:eastAsia="Arial" w:cs="Arial"/>
        </w:rPr>
        <w:t xml:space="preserve"> for</w:t>
      </w:r>
      <w:r w:rsidRPr="531FB12F" w:rsidR="0A37051A">
        <w:rPr>
          <w:rFonts w:eastAsia="Arial" w:cs="Arial"/>
        </w:rPr>
        <w:t xml:space="preserve"> users being able to see their progress on the calories they have burned.</w:t>
      </w:r>
    </w:p>
    <w:p w:rsidR="1C5CB017" w:rsidP="531FB12F" w:rsidRDefault="1C5CB017" w14:paraId="43B2D533" w14:textId="021FE4D5">
      <w:pPr>
        <w:ind w:firstLine="0"/>
        <w:rPr>
          <w:rFonts w:eastAsia="Arial" w:cs="Arial"/>
        </w:rPr>
      </w:pPr>
      <w:r w:rsidRPr="531FB12F" w:rsidR="1C5CB017">
        <w:rPr>
          <w:rFonts w:eastAsia="Arial" w:cs="Arial"/>
        </w:rPr>
        <w:t xml:space="preserve">Below the progress wheels there is a points card that displays the employee’s accumulated points. These points can be gained through being more active during the </w:t>
      </w:r>
      <w:r w:rsidRPr="531FB12F" w:rsidR="6B0C27E5">
        <w:rPr>
          <w:rFonts w:eastAsia="Arial" w:cs="Arial"/>
        </w:rPr>
        <w:t>workday</w:t>
      </w:r>
      <w:r w:rsidRPr="531FB12F" w:rsidR="1C5CB017">
        <w:rPr>
          <w:rFonts w:eastAsia="Arial" w:cs="Arial"/>
        </w:rPr>
        <w:t xml:space="preserve">. We will calculate an appropriate amount of points per day based on the </w:t>
      </w:r>
      <w:r w:rsidRPr="531FB12F" w:rsidR="2E6FB6F3">
        <w:rPr>
          <w:rFonts w:eastAsia="Arial" w:cs="Arial"/>
        </w:rPr>
        <w:t>user's</w:t>
      </w:r>
      <w:r w:rsidRPr="531FB12F" w:rsidR="1C5CB017">
        <w:rPr>
          <w:rFonts w:eastAsia="Arial" w:cs="Arial"/>
        </w:rPr>
        <w:t xml:space="preserve"> activity on the application combined with the data pulled from the </w:t>
      </w:r>
      <w:r w:rsidRPr="531FB12F" w:rsidR="2F38FE7D">
        <w:rPr>
          <w:rFonts w:eastAsia="Arial" w:cs="Arial"/>
        </w:rPr>
        <w:t>Fitbit</w:t>
      </w:r>
      <w:r w:rsidRPr="531FB12F" w:rsidR="1C5CB017">
        <w:rPr>
          <w:rFonts w:eastAsia="Arial" w:cs="Arial"/>
        </w:rPr>
        <w:t xml:space="preserve"> API.</w:t>
      </w:r>
      <w:r w:rsidRPr="531FB12F" w:rsidR="68A82AB3">
        <w:rPr>
          <w:rFonts w:eastAsia="Arial" w:cs="Arial"/>
        </w:rPr>
        <w:t xml:space="preserve"> The Points section is related to where an employee stands on the leader board, which is discussed in the Leader Board se</w:t>
      </w:r>
      <w:r w:rsidRPr="531FB12F" w:rsidR="0EF4FFE4">
        <w:rPr>
          <w:rFonts w:eastAsia="Arial" w:cs="Arial"/>
        </w:rPr>
        <w:t>ction of this documentation.</w:t>
      </w:r>
    </w:p>
    <w:p w:rsidR="0EF4FFE4" w:rsidP="531FB12F" w:rsidRDefault="0EF4FFE4" w14:paraId="6DF9DE00" w14:textId="68B69B5D">
      <w:pPr>
        <w:pStyle w:val="Normal"/>
        <w:ind w:firstLine="0"/>
        <w:rPr>
          <w:rFonts w:eastAsia="Arial" w:cs="Arial"/>
        </w:rPr>
      </w:pPr>
      <w:r w:rsidR="0EF4FFE4">
        <w:drawing>
          <wp:inline wp14:editId="67E4B17E" wp14:anchorId="71F2D093">
            <wp:extent cx="4572000" cy="3600450"/>
            <wp:effectExtent l="0" t="0" r="0" b="0"/>
            <wp:docPr id="1121590832" name="" title=""/>
            <wp:cNvGraphicFramePr>
              <a:graphicFrameLocks noChangeAspect="1"/>
            </wp:cNvGraphicFramePr>
            <a:graphic>
              <a:graphicData uri="http://schemas.openxmlformats.org/drawingml/2006/picture">
                <pic:pic>
                  <pic:nvPicPr>
                    <pic:cNvPr id="0" name=""/>
                    <pic:cNvPicPr/>
                  </pic:nvPicPr>
                  <pic:blipFill>
                    <a:blip r:embed="R957efcf7c57b4d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00450"/>
                    </a:xfrm>
                    <a:prstGeom prst="rect">
                      <a:avLst/>
                    </a:prstGeom>
                  </pic:spPr>
                </pic:pic>
              </a:graphicData>
            </a:graphic>
          </wp:inline>
        </w:drawing>
      </w:r>
    </w:p>
    <w:p w:rsidR="1C5CB017" w:rsidP="531FB12F" w:rsidRDefault="1C5CB017" w14:paraId="61D69926" w14:textId="1BD9DECA">
      <w:pPr>
        <w:ind w:firstLine="0"/>
        <w:rPr>
          <w:rFonts w:eastAsia="Arial" w:cs="Arial"/>
        </w:rPr>
      </w:pPr>
      <w:r w:rsidRPr="531FB12F" w:rsidR="1C5CB017">
        <w:rPr>
          <w:rFonts w:eastAsia="Arial" w:cs="Arial"/>
        </w:rPr>
        <w:t xml:space="preserve">The next card down is a greeting card. This is how the system will send messages to the employee. System messages will greet the user and can give them positive reinforcement by congratulating them on reaching a goal. The greeting card will also give the user interesting </w:t>
      </w:r>
      <w:r w:rsidRPr="531FB12F" w:rsidR="28299E7B">
        <w:rPr>
          <w:rFonts w:eastAsia="Arial" w:cs="Arial"/>
        </w:rPr>
        <w:t>health-based</w:t>
      </w:r>
      <w:r w:rsidRPr="531FB12F" w:rsidR="1C5CB017">
        <w:rPr>
          <w:rFonts w:eastAsia="Arial" w:cs="Arial"/>
        </w:rPr>
        <w:t xml:space="preserve"> facts. These facts will range from facts about reducing sedentary behavior to health tips that can help the user become more productive during the day.</w:t>
      </w:r>
      <w:r w:rsidRPr="531FB12F" w:rsidR="4CEC11FA">
        <w:rPr>
          <w:rFonts w:eastAsia="Arial" w:cs="Arial"/>
        </w:rPr>
        <w:t xml:space="preserve"> This card gives an educational aspect to the Web Application by giving the user health </w:t>
      </w:r>
      <w:r w:rsidRPr="531FB12F" w:rsidR="2852900D">
        <w:rPr>
          <w:rFonts w:eastAsia="Arial" w:cs="Arial"/>
        </w:rPr>
        <w:t xml:space="preserve">tips. </w:t>
      </w:r>
      <w:r w:rsidRPr="531FB12F" w:rsidR="431B4E4B">
        <w:rPr>
          <w:rFonts w:eastAsia="Arial" w:cs="Arial"/>
        </w:rPr>
        <w:t xml:space="preserve">An idea to expand this concept would be to </w:t>
      </w:r>
      <w:r w:rsidRPr="531FB12F" w:rsidR="431B4E4B">
        <w:rPr>
          <w:rFonts w:eastAsia="Arial" w:cs="Arial"/>
        </w:rPr>
        <w:t>incorporate</w:t>
      </w:r>
      <w:r w:rsidRPr="531FB12F" w:rsidR="431B4E4B">
        <w:rPr>
          <w:rFonts w:eastAsia="Arial" w:cs="Arial"/>
        </w:rPr>
        <w:t xml:space="preserve"> targeted health tips. </w:t>
      </w:r>
      <w:r w:rsidRPr="531FB12F" w:rsidR="1B71B5CD">
        <w:rPr>
          <w:rFonts w:eastAsia="Arial" w:cs="Arial"/>
        </w:rPr>
        <w:t>This could be done by pulling health tips that relate to the time of day or activities that the user is participating in.</w:t>
      </w:r>
    </w:p>
    <w:p w:rsidR="009E06A8" w:rsidP="0CFC58A4" w:rsidRDefault="7B662846" w14:paraId="5D09823F" w14:textId="69BEE736">
      <w:pPr>
        <w:ind w:firstLine="0"/>
        <w:rPr>
          <w:rFonts w:eastAsia="Arial" w:cs="Arial"/>
        </w:rPr>
      </w:pPr>
      <w:r w:rsidRPr="531FB12F" w:rsidR="7B662846">
        <w:rPr>
          <w:rFonts w:eastAsia="Arial" w:cs="Arial"/>
        </w:rPr>
        <w:t>Finally,</w:t>
      </w:r>
      <w:r w:rsidRPr="531FB12F" w:rsidR="1C5CB017">
        <w:rPr>
          <w:rFonts w:eastAsia="Arial" w:cs="Arial"/>
        </w:rPr>
        <w:t xml:space="preserve"> the employee’s challenge coupons are </w:t>
      </w:r>
      <w:r w:rsidRPr="531FB12F" w:rsidR="4D4428AD">
        <w:rPr>
          <w:rFonts w:eastAsia="Arial" w:cs="Arial"/>
        </w:rPr>
        <w:t>displayed. These</w:t>
      </w:r>
      <w:r w:rsidRPr="531FB12F" w:rsidR="1C5CB017">
        <w:rPr>
          <w:rFonts w:eastAsia="Arial" w:cs="Arial"/>
        </w:rPr>
        <w:t xml:space="preserve"> coupons are a representation of agreements between two employees. Acting as a prize for the challenge. Before a challenge begins the users will agree on what the reward will be. After the challenge, when they agree on the winner the coupon will be sent to the winner. The owner of the coupon can redeem it at any time, so if both parties are busy after the challenge it can be used </w:t>
      </w:r>
      <w:proofErr w:type="gramStart"/>
      <w:r w:rsidRPr="531FB12F" w:rsidR="1C5CB017">
        <w:rPr>
          <w:rFonts w:eastAsia="Arial" w:cs="Arial"/>
        </w:rPr>
        <w:t>at a later date</w:t>
      </w:r>
      <w:proofErr w:type="gramEnd"/>
      <w:r w:rsidRPr="531FB12F" w:rsidR="1C5CB017">
        <w:rPr>
          <w:rFonts w:eastAsia="Arial" w:cs="Arial"/>
        </w:rPr>
        <w:t xml:space="preserve">. When the owner wants to redeem their </w:t>
      </w:r>
      <w:r w:rsidRPr="531FB12F" w:rsidR="477E35C5">
        <w:rPr>
          <w:rFonts w:eastAsia="Arial" w:cs="Arial"/>
        </w:rPr>
        <w:t>coupon,</w:t>
      </w:r>
      <w:r w:rsidRPr="531FB12F" w:rsidR="1C5CB017">
        <w:rPr>
          <w:rFonts w:eastAsia="Arial" w:cs="Arial"/>
        </w:rPr>
        <w:t xml:space="preserve"> they can select it and confirm that they want to use it. The loser of the challenge will be given a message that the coupon has been used. They then can accept the message and do what was agreed upon. However, sometimes it is not possible to do the favor at that moment. </w:t>
      </w:r>
      <w:r w:rsidRPr="531FB12F" w:rsidR="46184E86">
        <w:rPr>
          <w:rFonts w:eastAsia="Arial" w:cs="Arial"/>
        </w:rPr>
        <w:t>So,</w:t>
      </w:r>
      <w:r w:rsidRPr="531FB12F" w:rsidR="1C5CB017">
        <w:rPr>
          <w:rFonts w:eastAsia="Arial" w:cs="Arial"/>
        </w:rPr>
        <w:t xml:space="preserve"> the recipient will also be able to deny the request. This </w:t>
      </w:r>
      <w:r w:rsidRPr="531FB12F" w:rsidR="64A4F048">
        <w:rPr>
          <w:rFonts w:eastAsia="Arial" w:cs="Arial"/>
        </w:rPr>
        <w:t xml:space="preserve">will close the notification and reopen the next time they open the progress page. </w:t>
      </w:r>
      <w:r w:rsidRPr="531FB12F" w:rsidR="58E7F5C0">
        <w:rPr>
          <w:rFonts w:eastAsia="Arial" w:cs="Arial"/>
        </w:rPr>
        <w:t xml:space="preserve">The notification will continue to open </w:t>
      </w:r>
      <w:r w:rsidRPr="531FB12F" w:rsidR="295707B8">
        <w:rPr>
          <w:rFonts w:eastAsia="Arial" w:cs="Arial"/>
        </w:rPr>
        <w:t>for as long as</w:t>
      </w:r>
      <w:r w:rsidRPr="531FB12F" w:rsidR="58E7F5C0">
        <w:rPr>
          <w:rFonts w:eastAsia="Arial" w:cs="Arial"/>
        </w:rPr>
        <w:t xml:space="preserve"> </w:t>
      </w:r>
      <w:r w:rsidRPr="531FB12F" w:rsidR="58E7F5C0">
        <w:rPr>
          <w:rFonts w:eastAsia="Arial" w:cs="Arial"/>
        </w:rPr>
        <w:t>the coupon is activated. The owner can retain the coupon by deac</w:t>
      </w:r>
      <w:r w:rsidRPr="531FB12F" w:rsidR="2E0852A4">
        <w:rPr>
          <w:rFonts w:eastAsia="Arial" w:cs="Arial"/>
        </w:rPr>
        <w:t xml:space="preserve">tivating it, this will stop the notification on the other user’s progress page. In our final product there is no </w:t>
      </w:r>
      <w:r w:rsidRPr="531FB12F" w:rsidR="2AB59C69">
        <w:rPr>
          <w:rFonts w:eastAsia="Arial" w:cs="Arial"/>
        </w:rPr>
        <w:t>penalty for postponing a coupon. However</w:t>
      </w:r>
      <w:r w:rsidRPr="531FB12F" w:rsidR="62EB4825">
        <w:rPr>
          <w:rFonts w:eastAsia="Arial" w:cs="Arial"/>
        </w:rPr>
        <w:t>, it may be a good idea to add a penalty for postponing a coupon too many times to make sure that empl</w:t>
      </w:r>
      <w:r w:rsidRPr="531FB12F" w:rsidR="404429E2">
        <w:rPr>
          <w:rFonts w:eastAsia="Arial" w:cs="Arial"/>
        </w:rPr>
        <w:t xml:space="preserve">oyees </w:t>
      </w:r>
      <w:r w:rsidRPr="531FB12F" w:rsidR="2B05B57B">
        <w:rPr>
          <w:rFonts w:eastAsia="Arial" w:cs="Arial"/>
        </w:rPr>
        <w:t>fulfill their obligations</w:t>
      </w:r>
      <w:r w:rsidRPr="531FB12F" w:rsidR="404429E2">
        <w:rPr>
          <w:rFonts w:eastAsia="Arial" w:cs="Arial"/>
        </w:rPr>
        <w:t>.</w:t>
      </w:r>
      <w:r w:rsidRPr="531FB12F" w:rsidR="58E7F5C0">
        <w:rPr>
          <w:rFonts w:eastAsia="Arial" w:cs="Arial"/>
        </w:rPr>
        <w:t xml:space="preserve"> </w:t>
      </w:r>
    </w:p>
    <w:p w:rsidR="009E06A8" w:rsidP="7ADED4CE" w:rsidRDefault="7B662846" w14:paraId="4FF5A4AD" w14:textId="3A178E3D">
      <w:pPr>
        <w:ind w:firstLine="720"/>
      </w:pPr>
      <w:r>
        <w:br/>
      </w:r>
      <w:r w:rsidR="7BB38512">
        <w:drawing>
          <wp:inline wp14:editId="0E0BAD65" wp14:anchorId="2D64BEEE">
            <wp:extent cx="3288474" cy="4484284"/>
            <wp:effectExtent l="0" t="0" r="0" b="0"/>
            <wp:docPr id="1194532798" name="Picture 1240109177" title=""/>
            <wp:cNvGraphicFramePr>
              <a:graphicFrameLocks noChangeAspect="1"/>
            </wp:cNvGraphicFramePr>
            <a:graphic>
              <a:graphicData uri="http://schemas.openxmlformats.org/drawingml/2006/picture">
                <pic:pic>
                  <pic:nvPicPr>
                    <pic:cNvPr id="0" name="Picture 1240109177"/>
                    <pic:cNvPicPr/>
                  </pic:nvPicPr>
                  <pic:blipFill>
                    <a:blip r:embed="R5685fe2615cd466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88474" cy="4484284"/>
                    </a:xfrm>
                    <a:prstGeom prst="rect">
                      <a:avLst/>
                    </a:prstGeom>
                  </pic:spPr>
                </pic:pic>
              </a:graphicData>
            </a:graphic>
          </wp:inline>
        </w:drawing>
      </w:r>
    </w:p>
    <w:p w:rsidR="7478D4EC" w:rsidP="531FB12F" w:rsidRDefault="7478D4EC" w14:paraId="61383668" w14:textId="5BCE30AF">
      <w:pPr>
        <w:pStyle w:val="Heading3"/>
        <w:rPr>
          <w:b w:val="1"/>
          <w:bCs w:val="1"/>
        </w:rPr>
      </w:pPr>
      <w:r w:rsidR="7478D4EC">
        <w:rPr/>
        <w:t>Setting Daily goals</w:t>
      </w:r>
    </w:p>
    <w:p w:rsidR="531FB12F" w:rsidP="531FB12F" w:rsidRDefault="531FB12F" w14:paraId="3E3EFB8C" w14:textId="07714F9E">
      <w:pPr>
        <w:pStyle w:val="Normal"/>
      </w:pPr>
    </w:p>
    <w:p w:rsidR="5CDE5195" w:rsidP="531FB12F" w:rsidRDefault="5CDE5195" w14:paraId="317D7E95" w14:textId="43FE498D">
      <w:pPr>
        <w:pStyle w:val="Normal"/>
      </w:pPr>
      <w:r w:rsidR="5CDE5195">
        <w:rPr/>
        <w:t xml:space="preserve">By clicking on one of the progress wheel containers, a pop up will display that allows the user </w:t>
      </w:r>
      <w:r w:rsidR="23302CE6">
        <w:rPr/>
        <w:t>to set</w:t>
      </w:r>
      <w:r w:rsidR="5CDE5195">
        <w:rPr/>
        <w:t xml:space="preserve"> their daily goal for steps or the </w:t>
      </w:r>
      <w:r w:rsidR="13294789">
        <w:rPr/>
        <w:t>number</w:t>
      </w:r>
      <w:r w:rsidR="5CDE5195">
        <w:rPr/>
        <w:t xml:space="preserve"> of calor</w:t>
      </w:r>
      <w:r w:rsidR="121460D1">
        <w:rPr/>
        <w:t xml:space="preserve">ies that they want to burn. This </w:t>
      </w:r>
      <w:r w:rsidR="0F707F6D">
        <w:rPr/>
        <w:t xml:space="preserve">fulfills </w:t>
      </w:r>
      <w:r w:rsidR="121460D1">
        <w:rPr/>
        <w:t>our requirement for allowing users to set their daily goals.</w:t>
      </w:r>
    </w:p>
    <w:p w:rsidR="5CDE5195" w:rsidP="531FB12F" w:rsidRDefault="5CDE5195" w14:paraId="30D41326" w14:textId="68307433">
      <w:pPr>
        <w:pStyle w:val="Normal"/>
      </w:pPr>
      <w:r w:rsidR="5CDE5195">
        <w:drawing>
          <wp:inline wp14:editId="3490EC01" wp14:anchorId="71DA3A4C">
            <wp:extent cx="3619500" cy="1866900"/>
            <wp:effectExtent l="0" t="0" r="0" b="0"/>
            <wp:docPr id="1274173678" name="" title=""/>
            <wp:cNvGraphicFramePr>
              <a:graphicFrameLocks noChangeAspect="1"/>
            </wp:cNvGraphicFramePr>
            <a:graphic>
              <a:graphicData uri="http://schemas.openxmlformats.org/drawingml/2006/picture">
                <pic:pic>
                  <pic:nvPicPr>
                    <pic:cNvPr id="0" name=""/>
                    <pic:cNvPicPr/>
                  </pic:nvPicPr>
                  <pic:blipFill>
                    <a:blip r:embed="R8b5bcf27fdbe4d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19500" cy="1866900"/>
                    </a:xfrm>
                    <a:prstGeom prst="rect">
                      <a:avLst/>
                    </a:prstGeom>
                  </pic:spPr>
                </pic:pic>
              </a:graphicData>
            </a:graphic>
          </wp:inline>
        </w:drawing>
      </w:r>
    </w:p>
    <w:p w:rsidR="531FB12F" w:rsidP="531FB12F" w:rsidRDefault="531FB12F" w14:paraId="7587309E" w14:textId="74C3CB11">
      <w:pPr>
        <w:pStyle w:val="Normal"/>
      </w:pPr>
    </w:p>
    <w:p w:rsidR="531FB12F" w:rsidP="531FB12F" w:rsidRDefault="531FB12F" w14:paraId="2BA7495C" w14:textId="488D89AF">
      <w:pPr>
        <w:pStyle w:val="Normal"/>
      </w:pPr>
    </w:p>
    <w:p w:rsidR="4A12925C" w:rsidP="0CFC58A4" w:rsidRDefault="0B9286EE" w14:paraId="63F820DE" w14:textId="0DC38B72">
      <w:pPr>
        <w:rPr>
          <w:rFonts w:eastAsia="Arial" w:cs="Arial"/>
          <w:b w:val="1"/>
          <w:bCs w:val="1"/>
          <w:sz w:val="40"/>
          <w:szCs w:val="40"/>
        </w:rPr>
      </w:pPr>
      <w:r w:rsidRPr="0CFC58A4" w:rsidR="0B9286EE">
        <w:rPr>
          <w:b w:val="1"/>
          <w:bCs w:val="1"/>
          <w:sz w:val="40"/>
          <w:szCs w:val="40"/>
        </w:rPr>
        <w:t>Leaderboard</w:t>
      </w:r>
    </w:p>
    <w:p w:rsidR="2D3B4D94" w:rsidP="531FB12F" w:rsidRDefault="2D3B4D94" w14:paraId="26A375D9" w14:textId="3EF5A391">
      <w:pPr>
        <w:ind w:firstLine="0"/>
        <w:rPr>
          <w:rFonts w:eastAsia="Arial" w:cs="Arial"/>
          <w:sz w:val="24"/>
          <w:szCs w:val="24"/>
        </w:rPr>
      </w:pPr>
      <w:r w:rsidRPr="531FB12F" w:rsidR="2D3B4D94">
        <w:rPr>
          <w:rFonts w:eastAsia="Arial" w:cs="Arial"/>
          <w:sz w:val="24"/>
          <w:szCs w:val="24"/>
        </w:rPr>
        <w:t xml:space="preserve">This page of the application is to get the employees more enthusiastic about attaining their health goals. By giving them a platform to see how well they’re doing compared to their colleges as well as the bragging rights to making it to the top, we hope to spark some friendly competition. Apart from the top positions, there </w:t>
      </w:r>
      <w:r w:rsidRPr="531FB12F" w:rsidR="38C45A71">
        <w:rPr>
          <w:rFonts w:eastAsia="Arial" w:cs="Arial"/>
          <w:sz w:val="24"/>
          <w:szCs w:val="24"/>
        </w:rPr>
        <w:t>is also a proximity list. These are the employees that are closest to the user.</w:t>
      </w:r>
      <w:r w:rsidRPr="531FB12F" w:rsidR="2D3B4D94">
        <w:rPr>
          <w:rFonts w:eastAsia="Arial" w:cs="Arial"/>
          <w:sz w:val="24"/>
          <w:szCs w:val="24"/>
        </w:rPr>
        <w:t xml:space="preserve"> </w:t>
      </w:r>
      <w:r w:rsidRPr="531FB12F" w:rsidR="2D3B4D94">
        <w:rPr>
          <w:rFonts w:eastAsia="Arial" w:cs="Arial"/>
          <w:sz w:val="24"/>
          <w:szCs w:val="24"/>
        </w:rPr>
        <w:t>This will help encourage employees to be more active</w:t>
      </w:r>
      <w:r w:rsidRPr="531FB12F" w:rsidR="1056AF2F">
        <w:rPr>
          <w:rFonts w:eastAsia="Arial" w:cs="Arial"/>
          <w:sz w:val="24"/>
          <w:szCs w:val="24"/>
        </w:rPr>
        <w:t>,</w:t>
      </w:r>
      <w:r w:rsidRPr="531FB12F" w:rsidR="2D3B4D94">
        <w:rPr>
          <w:rFonts w:eastAsia="Arial" w:cs="Arial"/>
          <w:sz w:val="24"/>
          <w:szCs w:val="24"/>
        </w:rPr>
        <w:t xml:space="preserve"> </w:t>
      </w:r>
      <w:r w:rsidRPr="531FB12F" w:rsidR="3A968D22">
        <w:rPr>
          <w:rFonts w:eastAsia="Arial" w:cs="Arial"/>
          <w:sz w:val="24"/>
          <w:szCs w:val="24"/>
        </w:rPr>
        <w:t>by setting smaller more attainable goals than making it to the very top a user can overtake a few people at a time.</w:t>
      </w:r>
    </w:p>
    <w:p w:rsidR="700C80FB" w:rsidP="0CFC58A4" w:rsidRDefault="700C80FB" w14:paraId="64F70EAA" w14:textId="29D42C15">
      <w:pPr>
        <w:pStyle w:val="Normal"/>
        <w:ind w:firstLine="720"/>
        <w:rPr>
          <w:rFonts w:eastAsia="Arial" w:cs="Arial"/>
          <w:sz w:val="24"/>
          <w:szCs w:val="24"/>
        </w:rPr>
      </w:pPr>
      <w:r w:rsidR="700C80FB">
        <w:drawing>
          <wp:inline wp14:editId="20ACF620" wp14:anchorId="00CEE35C">
            <wp:extent cx="2352675" cy="4572000"/>
            <wp:effectExtent l="0" t="0" r="0" b="0"/>
            <wp:docPr id="1752526695" name="" title=""/>
            <wp:cNvGraphicFramePr>
              <a:graphicFrameLocks noChangeAspect="1"/>
            </wp:cNvGraphicFramePr>
            <a:graphic>
              <a:graphicData uri="http://schemas.openxmlformats.org/drawingml/2006/picture">
                <pic:pic>
                  <pic:nvPicPr>
                    <pic:cNvPr id="0" name=""/>
                    <pic:cNvPicPr/>
                  </pic:nvPicPr>
                  <pic:blipFill>
                    <a:blip r:embed="Recca3370d8a048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52675" cy="4572000"/>
                    </a:xfrm>
                    <a:prstGeom prst="rect">
                      <a:avLst/>
                    </a:prstGeom>
                  </pic:spPr>
                </pic:pic>
              </a:graphicData>
            </a:graphic>
          </wp:inline>
        </w:drawing>
      </w:r>
    </w:p>
    <w:p w:rsidR="2D3B4D94" w:rsidP="0CFC58A4" w:rsidRDefault="2D3B4D94" w14:paraId="4C5DB57A" w14:textId="6DDFDDCC">
      <w:pPr>
        <w:ind w:firstLine="0"/>
      </w:pPr>
      <w:r w:rsidRPr="531FB12F" w:rsidR="2D3B4D94">
        <w:rPr>
          <w:rFonts w:eastAsia="Arial" w:cs="Arial"/>
          <w:sz w:val="24"/>
          <w:szCs w:val="24"/>
        </w:rPr>
        <w:t xml:space="preserve">Since the number of participating employee’s is unknown it may not be possible to display </w:t>
      </w:r>
      <w:proofErr w:type="gramStart"/>
      <w:r w:rsidRPr="531FB12F" w:rsidR="2D3B4D94">
        <w:rPr>
          <w:rFonts w:eastAsia="Arial" w:cs="Arial"/>
          <w:sz w:val="24"/>
          <w:szCs w:val="24"/>
        </w:rPr>
        <w:t>all of</w:t>
      </w:r>
      <w:proofErr w:type="gramEnd"/>
      <w:r w:rsidRPr="531FB12F" w:rsidR="2D3B4D94">
        <w:rPr>
          <w:rFonts w:eastAsia="Arial" w:cs="Arial"/>
          <w:sz w:val="24"/>
          <w:szCs w:val="24"/>
        </w:rPr>
        <w:t xml:space="preserve"> the users on the leaderboard. To let the </w:t>
      </w:r>
      <w:proofErr w:type="gramStart"/>
      <w:r w:rsidRPr="531FB12F" w:rsidR="2D3B4D94">
        <w:rPr>
          <w:rFonts w:eastAsia="Arial" w:cs="Arial"/>
          <w:sz w:val="24"/>
          <w:szCs w:val="24"/>
        </w:rPr>
        <w:t>user</w:t>
      </w:r>
      <w:proofErr w:type="gramEnd"/>
      <w:r w:rsidRPr="531FB12F" w:rsidR="2D3B4D94">
        <w:rPr>
          <w:rFonts w:eastAsia="Arial" w:cs="Arial"/>
          <w:sz w:val="24"/>
          <w:szCs w:val="24"/>
        </w:rPr>
        <w:t xml:space="preserve"> know where they are on the leaderboard. The middle component displays their rank and </w:t>
      </w:r>
      <w:r w:rsidRPr="531FB12F" w:rsidR="234CDFBE">
        <w:rPr>
          <w:rFonts w:eastAsia="Arial" w:cs="Arial"/>
          <w:sz w:val="24"/>
          <w:szCs w:val="24"/>
        </w:rPr>
        <w:t xml:space="preserve">the </w:t>
      </w:r>
      <w:r w:rsidRPr="531FB12F" w:rsidR="2D3B4D94">
        <w:rPr>
          <w:rFonts w:eastAsia="Arial" w:cs="Arial"/>
          <w:sz w:val="24"/>
          <w:szCs w:val="24"/>
        </w:rPr>
        <w:t>amount of points</w:t>
      </w:r>
      <w:r w:rsidRPr="531FB12F" w:rsidR="20896976">
        <w:rPr>
          <w:rFonts w:eastAsia="Arial" w:cs="Arial"/>
          <w:sz w:val="24"/>
          <w:szCs w:val="24"/>
        </w:rPr>
        <w:t xml:space="preserve"> they have</w:t>
      </w:r>
      <w:r w:rsidRPr="531FB12F" w:rsidR="2D3B4D94">
        <w:rPr>
          <w:rFonts w:eastAsia="Arial" w:cs="Arial"/>
          <w:sz w:val="24"/>
          <w:szCs w:val="24"/>
        </w:rPr>
        <w:t xml:space="preserve">. The color of the icon will help symbolize their position. Most of the time it will be dark green while they are in the middle of the pack. When the user reaches </w:t>
      </w:r>
      <w:r w:rsidRPr="531FB12F" w:rsidR="2B6C1E00">
        <w:rPr>
          <w:rFonts w:eastAsia="Arial" w:cs="Arial"/>
          <w:sz w:val="24"/>
          <w:szCs w:val="24"/>
        </w:rPr>
        <w:t>a</w:t>
      </w:r>
      <w:r w:rsidRPr="531FB12F" w:rsidR="2D3B4D94">
        <w:rPr>
          <w:rFonts w:eastAsia="Arial" w:cs="Arial"/>
          <w:sz w:val="24"/>
          <w:szCs w:val="24"/>
        </w:rPr>
        <w:t xml:space="preserve"> place on the leaderboard their position indicator will become orange. However, if they fall into last place their indicator will turn grey, letting them know that they should be a bit more active. </w:t>
      </w:r>
      <w:r w:rsidRPr="531FB12F" w:rsidR="3416D6C7">
        <w:rPr>
          <w:rFonts w:eastAsia="Arial" w:cs="Arial"/>
          <w:sz w:val="24"/>
          <w:szCs w:val="24"/>
        </w:rPr>
        <w:t xml:space="preserve">An example of the different colors of the Position </w:t>
      </w:r>
      <w:r w:rsidRPr="531FB12F" w:rsidR="3416D6C7">
        <w:rPr>
          <w:rFonts w:eastAsia="Arial" w:cs="Arial"/>
          <w:sz w:val="24"/>
          <w:szCs w:val="24"/>
        </w:rPr>
        <w:t>Indicator</w:t>
      </w:r>
      <w:r w:rsidRPr="531FB12F" w:rsidR="3416D6C7">
        <w:rPr>
          <w:rFonts w:eastAsia="Arial" w:cs="Arial"/>
          <w:sz w:val="24"/>
          <w:szCs w:val="24"/>
        </w:rPr>
        <w:t xml:space="preserve"> can be seen in the wireframe below.</w:t>
      </w:r>
    </w:p>
    <w:p w:rsidR="4DE909EF" w:rsidP="7ADED4CE" w:rsidRDefault="4DE909EF" w14:paraId="346CCBFE" w14:textId="35084DC2">
      <w:pPr>
        <w:ind w:firstLine="720"/>
        <w:rPr>
          <w:rFonts w:eastAsia="Arial" w:cs="Arial"/>
          <w:sz w:val="24"/>
          <w:szCs w:val="24"/>
        </w:rPr>
      </w:pPr>
    </w:p>
    <w:p w:rsidR="58E0C36D" w:rsidP="377A6D57" w:rsidRDefault="2E0D8793" w14:paraId="034D458E" w14:textId="6CD9CBC6">
      <w:r w:rsidR="7D359491">
        <w:rPr/>
        <w:t xml:space="preserve">    </w:t>
      </w:r>
      <w:r w:rsidR="103F7B34">
        <w:drawing>
          <wp:inline wp14:editId="70808BDF" wp14:anchorId="4C0DE49B">
            <wp:extent cx="4572000" cy="3600450"/>
            <wp:effectExtent l="0" t="0" r="0" b="0"/>
            <wp:docPr id="1754464417" name="" title=""/>
            <wp:cNvGraphicFramePr>
              <a:graphicFrameLocks noChangeAspect="1"/>
            </wp:cNvGraphicFramePr>
            <a:graphic>
              <a:graphicData uri="http://schemas.openxmlformats.org/drawingml/2006/picture">
                <pic:pic>
                  <pic:nvPicPr>
                    <pic:cNvPr id="0" name=""/>
                    <pic:cNvPicPr/>
                  </pic:nvPicPr>
                  <pic:blipFill>
                    <a:blip r:embed="R7e55b0b6c18c40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00450"/>
                    </a:xfrm>
                    <a:prstGeom prst="rect">
                      <a:avLst/>
                    </a:prstGeom>
                  </pic:spPr>
                </pic:pic>
              </a:graphicData>
            </a:graphic>
          </wp:inline>
        </w:drawing>
      </w:r>
    </w:p>
    <w:p w:rsidR="0B6CF9CA" w:rsidP="0B6CF9CA" w:rsidRDefault="0B6CF9CA" w14:paraId="1615F798" w14:textId="508C3D13">
      <w:pPr>
        <w:pStyle w:val="Normal"/>
      </w:pPr>
    </w:p>
    <w:p w:rsidR="58E0C36D" w:rsidP="0CFC58A4" w:rsidRDefault="58E0C36D" w14:paraId="36AB31BD" w14:textId="3C0F4B2C">
      <w:pPr>
        <w:pStyle w:val="Heading2"/>
        <w:rPr>
          <w:b w:val="1"/>
          <w:bCs w:val="1"/>
          <w:sz w:val="40"/>
          <w:szCs w:val="40"/>
        </w:rPr>
      </w:pPr>
      <w:bookmarkStart w:name="_Toc41035419" w:id="58"/>
      <w:r w:rsidRPr="0CFC58A4" w:rsidR="58E0C36D">
        <w:rPr>
          <w:b w:val="1"/>
          <w:bCs w:val="1"/>
          <w:sz w:val="40"/>
          <w:szCs w:val="40"/>
        </w:rPr>
        <w:t>Challenge system</w:t>
      </w:r>
      <w:bookmarkEnd w:id="58"/>
    </w:p>
    <w:p w:rsidR="0CFC58A4" w:rsidP="0B6CF9CA" w:rsidRDefault="0CFC58A4" w14:paraId="32FD8C65" w14:textId="539DE124">
      <w:pPr>
        <w:pStyle w:val="Normal"/>
        <w:rPr>
          <w:sz w:val="12"/>
          <w:szCs w:val="12"/>
        </w:rPr>
      </w:pPr>
    </w:p>
    <w:p w:rsidR="0258B575" w:rsidP="0258B575" w:rsidRDefault="657ED0A2" w14:paraId="6E87A288" w14:textId="1E60B6A5">
      <w:r w:rsidR="58E0C36D">
        <w:rPr/>
        <w:t xml:space="preserve">The challenge system </w:t>
      </w:r>
      <w:r w:rsidR="0949BE21">
        <w:rPr/>
        <w:t xml:space="preserve">adds a friendly </w:t>
      </w:r>
      <w:r w:rsidR="0949BE21">
        <w:rPr/>
        <w:t>competitive</w:t>
      </w:r>
      <w:r w:rsidR="0949BE21">
        <w:rPr/>
        <w:t xml:space="preserve"> aspect to the application</w:t>
      </w:r>
      <w:r w:rsidR="58E0C36D">
        <w:rPr/>
        <w:t xml:space="preserve">. The way this will work is with 2 types of challenges either fixed or custom. </w:t>
      </w:r>
      <w:r w:rsidR="657ED0A2">
        <w:rPr/>
        <w:t>When you click on the button for the challenges page you select which mode you want to play and what challenge. If you pick a custom challenge you would have to fill in everything by yourself.</w:t>
      </w:r>
    </w:p>
    <w:p w:rsidR="657ED0A2" w:rsidRDefault="657ED0A2" w14:paraId="59C2E944" w14:textId="03D01BA2">
      <w:r w:rsidR="657ED0A2">
        <w:rPr/>
        <w:t xml:space="preserve">When creating a challenge, the </w:t>
      </w:r>
      <w:r w:rsidR="67CA6D2B">
        <w:rPr/>
        <w:t>user</w:t>
      </w:r>
      <w:ins w:author="Tristan Pothoven" w:date="2020-05-22T09:11:00Z" w:id="812564262">
        <w:r w:rsidR="008D29D7">
          <w:t xml:space="preserve"> </w:t>
        </w:r>
      </w:ins>
      <w:r w:rsidR="657ED0A2">
        <w:rPr/>
        <w:t xml:space="preserve">would be taken to a challenge form </w:t>
      </w:r>
      <w:commentRangeStart w:id="68"/>
      <w:r w:rsidR="657ED0A2">
        <w:rPr/>
        <w:t>where they can fill in the details to challenge a co-worker</w:t>
      </w:r>
      <w:commentRangeEnd w:id="68"/>
      <w:r>
        <w:rPr>
          <w:rStyle w:val="CommentReference"/>
        </w:rPr>
        <w:commentReference w:id="68"/>
      </w:r>
      <w:r w:rsidR="657ED0A2">
        <w:rPr/>
        <w:t>. In the reward bar, they can specify what the winner will receive for winning the challenge. Of course, the person being challenge has the right to accept or decline the challenge. After the challenge is over, the reward will be given to the agreed upon winner.</w:t>
      </w:r>
    </w:p>
    <w:p w:rsidR="7ADED4CE" w:rsidRDefault="7ADED4CE" w14:paraId="11B43C60" w14:textId="28416364">
      <w:r>
        <w:br w:type="page"/>
      </w:r>
    </w:p>
    <w:p w:rsidR="5128D526" w:rsidP="7ADED4CE" w:rsidRDefault="5128D526" w14:paraId="7075C554" w14:textId="1977F6F1">
      <w:r w:rsidR="5128D526">
        <w:rPr/>
        <w:t xml:space="preserve">The navigation of the challenge system will first start a waiting room for pending challenges. If you click the play button you will </w:t>
      </w:r>
      <w:r w:rsidR="094EA80D">
        <w:rPr/>
        <w:t xml:space="preserve">start the challenge, </w:t>
      </w:r>
      <w:r w:rsidR="5128D526">
        <w:rPr/>
        <w:t xml:space="preserve">and if you click the plus button you will be taken to the right. Where you can pick </w:t>
      </w:r>
      <w:r w:rsidR="51C2D3B8">
        <w:rPr/>
        <w:t>from a list</w:t>
      </w:r>
      <w:r w:rsidR="5128D526">
        <w:rPr/>
        <w:t xml:space="preserve"> preset challenge or create your own </w:t>
      </w:r>
      <w:r w:rsidR="421393DB">
        <w:rPr/>
        <w:t xml:space="preserve">custom challenge. This gives freedom to the employees to introduce creativity to their challenges. In our final product </w:t>
      </w:r>
      <w:r w:rsidR="50733767">
        <w:rPr/>
        <w:t xml:space="preserve">Free Challenges will only give the winner of the challenge a reward. </w:t>
      </w:r>
      <w:r w:rsidR="3F666A8E">
        <w:rPr/>
        <w:t>A</w:t>
      </w:r>
      <w:r w:rsidR="50733767">
        <w:rPr/>
        <w:t xml:space="preserve"> </w:t>
      </w:r>
      <w:r w:rsidR="50733767">
        <w:rPr/>
        <w:t xml:space="preserve">nice feature to </w:t>
      </w:r>
      <w:r w:rsidR="6E1F7483">
        <w:rPr/>
        <w:t>expand Free Challenges further</w:t>
      </w:r>
      <w:r w:rsidR="50733767">
        <w:rPr/>
        <w:t xml:space="preserve"> </w:t>
      </w:r>
      <w:r w:rsidR="50733767">
        <w:rPr/>
        <w:t xml:space="preserve">would be a query using the Fit Bit API </w:t>
      </w:r>
      <w:r w:rsidR="5BDD559D">
        <w:rPr/>
        <w:t xml:space="preserve">which can give calories burned for doing an activity if it </w:t>
      </w:r>
      <w:r w:rsidR="186642A3">
        <w:rPr/>
        <w:t>exists</w:t>
      </w:r>
      <w:r w:rsidR="5BDD559D">
        <w:rPr/>
        <w:t xml:space="preserve"> in the Fit Bit activity list. This would reward the employees for participating in a challenge and </w:t>
      </w:r>
      <w:r w:rsidR="2DBE484F">
        <w:rPr/>
        <w:t>enrich the Free Challenge</w:t>
      </w:r>
      <w:r w:rsidR="6C974128">
        <w:rPr/>
        <w:t xml:space="preserve"> experience.</w:t>
      </w:r>
    </w:p>
    <w:p w:rsidR="0A90393A" w:rsidP="0A90393A" w:rsidRDefault="680EA5AD" w14:paraId="27506C97" w14:textId="00A4C9F9">
      <w:r w:rsidR="660F81A1">
        <w:drawing>
          <wp:inline wp14:editId="2E052991" wp14:anchorId="052C7CAB">
            <wp:extent cx="4572000" cy="4476750"/>
            <wp:effectExtent l="0" t="0" r="0" b="0"/>
            <wp:docPr id="1454146265" name="" title=""/>
            <wp:cNvGraphicFramePr>
              <a:graphicFrameLocks noChangeAspect="1"/>
            </wp:cNvGraphicFramePr>
            <a:graphic>
              <a:graphicData uri="http://schemas.openxmlformats.org/drawingml/2006/picture">
                <pic:pic>
                  <pic:nvPicPr>
                    <pic:cNvPr id="0" name=""/>
                    <pic:cNvPicPr/>
                  </pic:nvPicPr>
                  <pic:blipFill>
                    <a:blip r:embed="R0e7adeb1c8c549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476750"/>
                    </a:xfrm>
                    <a:prstGeom prst="rect">
                      <a:avLst/>
                    </a:prstGeom>
                  </pic:spPr>
                </pic:pic>
              </a:graphicData>
            </a:graphic>
          </wp:inline>
        </w:drawing>
      </w:r>
    </w:p>
    <w:p w:rsidR="1C58D4AB" w:rsidP="7ADED4CE" w:rsidRDefault="1C58D4AB" w14:paraId="495262FC" w14:textId="36CD3AB4">
      <w:r w:rsidR="09094FEF">
        <w:rPr/>
        <w:t xml:space="preserve">Creating a new challenge pop up </w:t>
      </w:r>
      <w:r w:rsidR="410A4E7F">
        <w:rPr/>
        <w:t>will allow you to specify a challenge with a description.</w:t>
      </w:r>
      <w:r w:rsidR="09094FEF">
        <w:rPr/>
        <w:t xml:space="preserve"> Once you have created your custom challenge, or have selected a preset one</w:t>
      </w:r>
      <w:r w:rsidR="5BA97E8E">
        <w:rPr/>
        <w:t>, you will be taken back to the challenge waiting room where you can begin the challenge with the employee you challenged.</w:t>
      </w:r>
    </w:p>
    <w:p w:rsidR="1C58D4AB" w:rsidP="7ADED4CE" w:rsidRDefault="1C58D4AB" w14:paraId="6CE48202" w14:textId="6C3E8AF8">
      <w:r w:rsidR="5BA97E8E">
        <w:rPr/>
        <w:t>W</w:t>
      </w:r>
      <w:r w:rsidR="5DCFD39D">
        <w:rPr/>
        <w:t xml:space="preserve">hile in a challenge </w:t>
      </w:r>
      <w:r w:rsidR="00E018BF">
        <w:rPr/>
        <w:t xml:space="preserve">there is </w:t>
      </w:r>
      <w:r w:rsidR="3E182FA7">
        <w:rPr/>
        <w:t>an</w:t>
      </w:r>
      <w:r w:rsidR="00E018BF">
        <w:rPr/>
        <w:t xml:space="preserve"> orange circle that acts as the start button. By pressing the </w:t>
      </w:r>
      <w:proofErr w:type="spellStart"/>
      <w:r w:rsidR="00E018BF">
        <w:rPr/>
        <w:t>cirlce</w:t>
      </w:r>
      <w:proofErr w:type="spellEnd"/>
      <w:r w:rsidR="00E018BF">
        <w:rPr/>
        <w:t xml:space="preserve"> the timer and challenge will begin. The timer allows the employees to see how long the challenge has </w:t>
      </w:r>
      <w:r w:rsidR="7384E6CE">
        <w:rPr/>
        <w:t>lasted and</w:t>
      </w:r>
      <w:r w:rsidR="00E018BF">
        <w:rPr/>
        <w:t xml:space="preserve"> helps determ</w:t>
      </w:r>
      <w:r w:rsidR="51D05540">
        <w:rPr/>
        <w:t>ine how many calories they will earn if it is a fixed challenge.</w:t>
      </w:r>
      <w:r w:rsidR="5DCFD39D">
        <w:rPr/>
        <w:t xml:space="preserve"> To finish the challenge, </w:t>
      </w:r>
      <w:r w:rsidR="4E69CD2B">
        <w:rPr/>
        <w:t xml:space="preserve">you click </w:t>
      </w:r>
      <w:r w:rsidR="5DCFD39D">
        <w:rPr/>
        <w:t xml:space="preserve">the finish game button and are then taken to the </w:t>
      </w:r>
      <w:r w:rsidR="0002ED75">
        <w:rPr/>
        <w:t>right</w:t>
      </w:r>
      <w:r w:rsidR="5DCFD39D">
        <w:rPr/>
        <w:t xml:space="preserve"> screen where you and your partner will declare a winner.</w:t>
      </w:r>
      <w:r w:rsidR="14BA0B58">
        <w:rPr/>
        <w:t xml:space="preserve"> In order to receive the agreed upon reward, both users </w:t>
      </w:r>
      <w:r w:rsidR="06D483D2">
        <w:rPr/>
        <w:t>must</w:t>
      </w:r>
      <w:r w:rsidR="14BA0B58">
        <w:rPr/>
        <w:t xml:space="preserve"> agree on a winner. If they select a different winner from each other then they will be asked again. </w:t>
      </w:r>
      <w:r w:rsidR="4F59E8CE">
        <w:rPr/>
        <w:t>If a winner can’t be agreed upon within three tries neither party will receive the reward.</w:t>
      </w:r>
    </w:p>
    <w:p w:rsidR="1C58D4AB" w:rsidP="7ADED4CE" w:rsidRDefault="680EA5AD" w14:paraId="07D90F7E" w14:textId="396616AF">
      <w:r w:rsidR="20C79A73">
        <w:drawing>
          <wp:inline wp14:editId="501ADF42" wp14:anchorId="0CB5CEB3">
            <wp:extent cx="4362450" cy="4572000"/>
            <wp:effectExtent l="0" t="0" r="0" b="0"/>
            <wp:docPr id="376808702" name="" title=""/>
            <wp:cNvGraphicFramePr>
              <a:graphicFrameLocks noChangeAspect="1"/>
            </wp:cNvGraphicFramePr>
            <a:graphic>
              <a:graphicData uri="http://schemas.openxmlformats.org/drawingml/2006/picture">
                <pic:pic>
                  <pic:nvPicPr>
                    <pic:cNvPr id="0" name=""/>
                    <pic:cNvPicPr/>
                  </pic:nvPicPr>
                  <pic:blipFill>
                    <a:blip r:embed="R79f0ea29986a4c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62450" cy="4572000"/>
                    </a:xfrm>
                    <a:prstGeom prst="rect">
                      <a:avLst/>
                    </a:prstGeom>
                  </pic:spPr>
                </pic:pic>
              </a:graphicData>
            </a:graphic>
          </wp:inline>
        </w:drawing>
      </w:r>
    </w:p>
    <w:p w:rsidR="1C58D4AB" w:rsidP="7ADED4CE" w:rsidRDefault="1C58D4AB" w14:paraId="13CBF6D3" w14:textId="1067D720">
      <w:r>
        <w:t>Fixed challenges</w:t>
      </w:r>
    </w:p>
    <w:p w:rsidR="1C58D4AB" w:rsidP="16D10596" w:rsidRDefault="1C58D4AB" w14:paraId="5DCB62C6" w14:textId="47FC7FEF">
      <w:r w:rsidR="1C58D4AB">
        <w:rPr/>
        <w:t xml:space="preserve">The way the fixed challenges are decided are based on the data we can track from the </w:t>
      </w:r>
      <w:r w:rsidR="35D0CDC3">
        <w:rPr/>
        <w:t>Fitbit</w:t>
      </w:r>
      <w:r w:rsidR="1C58D4AB">
        <w:rPr/>
        <w:t xml:space="preserve"> API. These are </w:t>
      </w:r>
      <w:r w:rsidR="6833021B">
        <w:rPr/>
        <w:t>challenges such as</w:t>
      </w:r>
    </w:p>
    <w:p w:rsidR="005B0123" w:rsidP="09112962" w:rsidRDefault="6833021B" w14:paraId="4D2812E2" w14:textId="32C4FBA1">
      <w:pPr>
        <w:pStyle w:val="ListParagraph"/>
        <w:numPr>
          <w:ilvl w:val="0"/>
          <w:numId w:val="42"/>
        </w:numPr>
        <w:rPr>
          <w:rFonts w:asciiTheme="minorHAnsi" w:hAnsiTheme="minorHAnsi" w:eastAsiaTheme="minorEastAsia"/>
        </w:rPr>
      </w:pPr>
      <w:r>
        <w:t>Most calories burned</w:t>
      </w:r>
    </w:p>
    <w:p w:rsidRPr="00D43A40" w:rsidR="00D43A40" w:rsidP="09112962" w:rsidRDefault="21C6487F" w14:paraId="0284BB8F" w14:textId="123B1FCB">
      <w:pPr>
        <w:pStyle w:val="ListParagraph"/>
        <w:numPr>
          <w:ilvl w:val="0"/>
          <w:numId w:val="42"/>
        </w:numPr>
        <w:rPr/>
      </w:pPr>
      <w:r w:rsidR="21C6487F">
        <w:rPr/>
        <w:t>Most floors climbed</w:t>
      </w:r>
    </w:p>
    <w:p w:rsidRPr="007554EC" w:rsidR="007554EC" w:rsidP="09112962" w:rsidRDefault="21C6487F" w14:paraId="5B4B9F0D" w14:textId="2B04C3C7">
      <w:pPr>
        <w:pStyle w:val="ListParagraph"/>
        <w:numPr>
          <w:ilvl w:val="0"/>
          <w:numId w:val="42"/>
        </w:numPr>
        <w:rPr/>
      </w:pPr>
      <w:r w:rsidR="21C6487F">
        <w:rPr/>
        <w:t>Most distance covered</w:t>
      </w:r>
    </w:p>
    <w:p w:rsidR="1C58D4AB" w:rsidP="09112962" w:rsidRDefault="21C6487F" w14:paraId="1C1D861E" w14:textId="620B6F7F">
      <w:pPr>
        <w:pStyle w:val="ListParagraph"/>
        <w:numPr>
          <w:ilvl w:val="0"/>
          <w:numId w:val="42"/>
        </w:numPr>
        <w:rPr/>
      </w:pPr>
      <w:r w:rsidR="21C6487F">
        <w:rPr/>
        <w:t>Most steps done</w:t>
      </w:r>
    </w:p>
    <w:p w:rsidR="0CFC58A4" w:rsidP="0CFC58A4" w:rsidRDefault="0CFC58A4" w14:paraId="05E85C75" w14:textId="5AF1A478">
      <w:pPr>
        <w:pStyle w:val="Normal"/>
      </w:pPr>
      <w:r w:rsidR="2D452F1C">
        <w:rPr/>
        <w:t xml:space="preserve">From these challenges the application can determine who the winner is by the end of the challenge by comparing the </w:t>
      </w:r>
      <w:r w:rsidR="5C5531DA">
        <w:rPr/>
        <w:t>user's</w:t>
      </w:r>
      <w:r w:rsidR="2D452F1C">
        <w:rPr/>
        <w:t xml:space="preserve"> data. Free Challenges on the other hand must have an agreed upon winner before the reward can </w:t>
      </w:r>
      <w:r w:rsidR="546C2725">
        <w:rPr/>
        <w:t>be given.</w:t>
      </w:r>
    </w:p>
    <w:p w:rsidR="1C58D4AB" w:rsidRDefault="1C58D4AB" w14:paraId="149E66BD" w14:textId="6B16ADF7">
      <w:r w:rsidR="1C58D4AB">
        <w:rPr/>
        <w:t xml:space="preserve">For the custom challenges you decide on the name, participants and Punishment/Reward. These challenges do not need to be able to be tracked by the </w:t>
      </w:r>
      <w:r w:rsidR="212D0A48">
        <w:rPr/>
        <w:t>Fitbit</w:t>
      </w:r>
      <w:r w:rsidR="1C58D4AB">
        <w:rPr/>
        <w:t xml:space="preserve"> API and can be anything </w:t>
      </w:r>
      <w:r w:rsidR="4E61AF7D">
        <w:rPr/>
        <w:t>a few examples would be</w:t>
      </w:r>
    </w:p>
    <w:p w:rsidR="000E1A3A" w:rsidP="09112962" w:rsidRDefault="4E61AF7D" w14:paraId="26986FFD" w14:textId="62CC17A2">
      <w:pPr>
        <w:pStyle w:val="ListParagraph"/>
        <w:numPr>
          <w:ilvl w:val="0"/>
          <w:numId w:val="41"/>
        </w:numPr>
        <w:rPr>
          <w:rFonts w:asciiTheme="minorHAnsi" w:hAnsiTheme="minorHAnsi" w:eastAsiaTheme="minorEastAsia"/>
        </w:rPr>
      </w:pPr>
      <w:r>
        <w:t>A game of foosball</w:t>
      </w:r>
    </w:p>
    <w:p w:rsidR="1C58D4AB" w:rsidP="09112962" w:rsidRDefault="4E61AF7D" w14:paraId="0A5C81EA" w14:textId="2AF4F00C">
      <w:pPr>
        <w:pStyle w:val="ListParagraph"/>
        <w:numPr>
          <w:ilvl w:val="0"/>
          <w:numId w:val="41"/>
        </w:numPr>
      </w:pPr>
      <w:r>
        <w:t>A game of ping pong</w:t>
      </w:r>
    </w:p>
    <w:p w:rsidRPr="00257ACA" w:rsidR="00257ACA" w:rsidP="09112962" w:rsidRDefault="4E61AF7D" w14:paraId="773C14F9" w14:textId="31FC05FF">
      <w:pPr>
        <w:pStyle w:val="ListParagraph"/>
        <w:numPr>
          <w:ilvl w:val="0"/>
          <w:numId w:val="41"/>
        </w:numPr>
      </w:pPr>
      <w:r>
        <w:t>Fastest to do 10 push ups</w:t>
      </w:r>
    </w:p>
    <w:p w:rsidRPr="00B916A6" w:rsidR="00B916A6" w:rsidP="09112962" w:rsidRDefault="57ACA4CA" w14:paraId="5DCAFFEF" w14:textId="6D83AF1C">
      <w:pPr>
        <w:pStyle w:val="ListParagraph"/>
        <w:numPr>
          <w:ilvl w:val="0"/>
          <w:numId w:val="41"/>
        </w:numPr>
        <w:rPr/>
      </w:pPr>
      <w:r w:rsidR="57ACA4CA">
        <w:rPr/>
        <w:t>A</w:t>
      </w:r>
      <w:r w:rsidR="0C918A21">
        <w:rPr/>
        <w:t>n arm wrestling match</w:t>
      </w:r>
    </w:p>
    <w:p w:rsidR="1C58D4AB" w:rsidP="09112962" w:rsidRDefault="57ACA4CA" w14:paraId="2F97C01C" w14:textId="2834A816">
      <w:pPr>
        <w:pStyle w:val="ListParagraph"/>
        <w:numPr>
          <w:ilvl w:val="0"/>
          <w:numId w:val="41"/>
        </w:numPr>
        <w:rPr/>
      </w:pPr>
      <w:r w:rsidR="57ACA4CA">
        <w:rPr/>
        <w:t xml:space="preserve">Rock-Paper-Scissors </w:t>
      </w:r>
    </w:p>
    <w:p w:rsidR="717622B6" w:rsidP="0CFC58A4" w:rsidRDefault="717622B6" w14:paraId="747EA158" w14:textId="3C1EF36D">
      <w:pPr>
        <w:pStyle w:val="Heading3"/>
        <w:rPr>
          <w:b w:val="1"/>
          <w:bCs w:val="1"/>
        </w:rPr>
      </w:pPr>
      <w:bookmarkStart w:name="_Toc41035423" w:id="70"/>
      <w:r w:rsidRPr="0CFC58A4" w:rsidR="717622B6">
        <w:rPr>
          <w:b w:val="1"/>
          <w:bCs w:val="1"/>
        </w:rPr>
        <w:t>Punishments/Rewards</w:t>
      </w:r>
      <w:bookmarkEnd w:id="70"/>
    </w:p>
    <w:p w:rsidR="0CFC58A4" w:rsidP="0CFC58A4" w:rsidRDefault="0CFC58A4" w14:paraId="606A6171" w14:textId="378ECE0A">
      <w:pPr>
        <w:pStyle w:val="Normal"/>
      </w:pPr>
    </w:p>
    <w:p w:rsidRPr="006E0433" w:rsidR="006E0433" w:rsidP="006E0433" w:rsidRDefault="717622B6" w14:paraId="0E6B19F1" w14:textId="34915FE5">
      <w:r w:rsidR="717622B6">
        <w:rPr/>
        <w:t xml:space="preserve">The Punishments/Rewards are small stuff </w:t>
      </w:r>
      <w:r w:rsidR="398C3610">
        <w:rPr/>
        <w:t>that are not a huge inconvenience for the other but more like a quality of life for the winner</w:t>
      </w:r>
      <w:r w:rsidR="717622B6">
        <w:rPr/>
        <w:t>.</w:t>
      </w:r>
      <w:r w:rsidR="07260D31">
        <w:rPr/>
        <w:t xml:space="preserve"> </w:t>
      </w:r>
      <w:r w:rsidR="3A0C6AC8">
        <w:rPr/>
        <w:t xml:space="preserve">For examples </w:t>
      </w:r>
      <w:r w:rsidR="07260D31">
        <w:rPr/>
        <w:t xml:space="preserve">we came up with </w:t>
      </w:r>
      <w:r w:rsidR="2A331AAC">
        <w:rPr/>
        <w:t>a</w:t>
      </w:r>
      <w:r w:rsidR="07260D31">
        <w:rPr/>
        <w:t xml:space="preserve"> few</w:t>
      </w:r>
      <w:r w:rsidR="622635EF">
        <w:rPr/>
        <w:t xml:space="preserve"> </w:t>
      </w:r>
      <w:r w:rsidR="07260D31">
        <w:rPr/>
        <w:t>Punishments</w:t>
      </w:r>
      <w:r w:rsidR="6CC70F96">
        <w:rPr/>
        <w:t xml:space="preserve"> and </w:t>
      </w:r>
      <w:r w:rsidR="07260D31">
        <w:rPr/>
        <w:t>Rewards</w:t>
      </w:r>
      <w:r w:rsidR="44879067">
        <w:rPr/>
        <w:t>:</w:t>
      </w:r>
    </w:p>
    <w:p w:rsidRPr="00F65DDB" w:rsidR="00F65DDB" w:rsidP="0B6CF9CA" w:rsidRDefault="1F07137A" w14:paraId="7EE4C05B" w14:textId="01AA7DB0">
      <w:pPr>
        <w:pStyle w:val="ListParagraph"/>
        <w:numPr>
          <w:ilvl w:val="0"/>
          <w:numId w:val="40"/>
        </w:numPr>
        <w:rPr>
          <w:rFonts w:ascii="Calibri" w:hAnsi="Calibri" w:eastAsia="ＭＳ 明朝" w:asciiTheme="minorAscii" w:hAnsiTheme="minorAscii" w:eastAsiaTheme="minorEastAsia"/>
        </w:rPr>
      </w:pPr>
      <w:r w:rsidR="1F07137A">
        <w:rPr/>
        <w:t xml:space="preserve">Get </w:t>
      </w:r>
      <w:r w:rsidR="745D5499">
        <w:rPr/>
        <w:t>me</w:t>
      </w:r>
      <w:r w:rsidR="1F07137A">
        <w:rPr/>
        <w:t xml:space="preserve"> a cup of coffee</w:t>
      </w:r>
      <w:r w:rsidR="11992F97">
        <w:rPr/>
        <w:t>.</w:t>
      </w:r>
    </w:p>
    <w:p w:rsidR="717622B6" w:rsidP="09112962" w:rsidRDefault="1F07137A" w14:paraId="02CE9100" w14:textId="5E9CA279">
      <w:pPr>
        <w:pStyle w:val="ListParagraph"/>
        <w:numPr>
          <w:ilvl w:val="0"/>
          <w:numId w:val="40"/>
        </w:numPr>
        <w:rPr/>
      </w:pPr>
      <w:r w:rsidR="6CBBFD02">
        <w:rPr/>
        <w:t xml:space="preserve">Bring me </w:t>
      </w:r>
      <w:r w:rsidR="1F07137A">
        <w:rPr/>
        <w:t>an apple</w:t>
      </w:r>
      <w:r w:rsidR="11992F97">
        <w:rPr/>
        <w:t>.</w:t>
      </w:r>
    </w:p>
    <w:p w:rsidRPr="0041234E" w:rsidR="003E13C9" w:rsidP="0B6CF9CA" w:rsidRDefault="003E13C9" w14:paraId="0F1BBFF9" w14:textId="261F64EB">
      <w:pPr>
        <w:pStyle w:val="ListParagraph"/>
        <w:numPr>
          <w:ilvl w:val="0"/>
          <w:numId w:val="40"/>
        </w:numPr>
        <w:rPr/>
      </w:pPr>
      <w:r w:rsidR="01FD6115">
        <w:rPr/>
        <w:t>Print a document from the second floor.</w:t>
      </w:r>
    </w:p>
    <w:p w:rsidRPr="0041234E" w:rsidR="003E13C9" w:rsidP="0B6CF9CA" w:rsidRDefault="003E13C9" w14:paraId="1A192E59" w14:textId="2DF55C1F">
      <w:pPr>
        <w:pStyle w:val="ListParagraph"/>
        <w:numPr>
          <w:ilvl w:val="0"/>
          <w:numId w:val="40"/>
        </w:numPr>
        <w:rPr/>
      </w:pPr>
      <w:r w:rsidR="6F57AAE3">
        <w:rPr/>
        <w:t>Wear a silly tie</w:t>
      </w:r>
      <w:r w:rsidR="5A41788D">
        <w:rPr/>
        <w:t xml:space="preserve"> tomorrow.</w:t>
      </w:r>
    </w:p>
    <w:p w:rsidRPr="0041234E" w:rsidR="003E13C9" w:rsidP="0B6CF9CA" w:rsidRDefault="003E13C9" w14:paraId="79F36A34" w14:textId="3DAD9F7E">
      <w:pPr>
        <w:pStyle w:val="Normal"/>
        <w:ind w:left="0"/>
      </w:pPr>
    </w:p>
    <w:p w:rsidRPr="0041234E" w:rsidR="003E13C9" w:rsidP="0B6CF9CA" w:rsidRDefault="003E13C9" w14:paraId="5E5F5E87" w14:textId="71E46524">
      <w:pPr>
        <w:pStyle w:val="Normal"/>
        <w:bidi w:val="0"/>
        <w:spacing w:before="0" w:beforeAutospacing="off" w:after="160" w:afterAutospacing="off" w:line="259" w:lineRule="auto"/>
        <w:ind w:left="0" w:right="0"/>
        <w:jc w:val="left"/>
      </w:pPr>
      <w:r w:rsidR="44D3142F">
        <w:rPr/>
        <w:t xml:space="preserve">These rewards or punishments are only really limited to the creativity of the employees </w:t>
      </w:r>
      <w:proofErr w:type="gramStart"/>
      <w:r w:rsidR="44D3142F">
        <w:rPr/>
        <w:t>as long as</w:t>
      </w:r>
      <w:proofErr w:type="gramEnd"/>
      <w:r w:rsidR="44D3142F">
        <w:rPr/>
        <w:t xml:space="preserve"> they</w:t>
      </w:r>
      <w:r w:rsidR="44D3142F">
        <w:rPr/>
        <w:t xml:space="preserve"> </w:t>
      </w:r>
      <w:r w:rsidR="64B685B1">
        <w:rPr/>
        <w:t>aren't</w:t>
      </w:r>
      <w:r w:rsidR="44D3142F">
        <w:rPr/>
        <w:t xml:space="preserve"> </w:t>
      </w:r>
      <w:r w:rsidR="68AF3B22">
        <w:rPr/>
        <w:t xml:space="preserve">too </w:t>
      </w:r>
      <w:r w:rsidR="44D3142F">
        <w:rPr/>
        <w:t>over</w:t>
      </w:r>
      <w:r w:rsidR="45BE5DB5">
        <w:rPr/>
        <w:t>ly distracting.</w:t>
      </w:r>
    </w:p>
    <w:p w:rsidRPr="0041234E" w:rsidR="003E13C9" w:rsidP="0041234E" w:rsidRDefault="003E13C9" w14:paraId="46B0C2F0" w14:textId="56707E13">
      <w:r>
        <w:br/>
      </w:r>
    </w:p>
    <w:p w:rsidRPr="0041234E" w:rsidR="003E13C9" w:rsidP="0CFC58A4" w:rsidRDefault="1C489A6F" w14:paraId="4FD222F2" w14:textId="6F8ACED6">
      <w:pPr>
        <w:pStyle w:val="Heading3"/>
        <w:rPr>
          <w:rFonts w:eastAsia="Arial" w:cs="Arial"/>
          <w:b w:val="0"/>
          <w:bCs w:val="0"/>
          <w:color w:val="434343"/>
          <w:sz w:val="28"/>
          <w:szCs w:val="28"/>
        </w:rPr>
      </w:pPr>
      <w:bookmarkStart w:name="_Toc41035426" w:id="91"/>
      <w:r w:rsidRPr="0CFC58A4" w:rsidR="1C489A6F">
        <w:rPr>
          <w:rFonts w:eastAsia="Arial" w:cs="Arial"/>
          <w:b w:val="0"/>
          <w:bCs w:val="0"/>
          <w:color w:val="434343"/>
          <w:sz w:val="28"/>
          <w:szCs w:val="28"/>
        </w:rPr>
        <w:t>Pros</w:t>
      </w:r>
      <w:bookmarkEnd w:id="91"/>
    </w:p>
    <w:p w:rsidRPr="0041234E" w:rsidR="003E13C9" w:rsidP="09A1924C" w:rsidRDefault="1C489A6F" w14:paraId="6F910ED8" w14:textId="7DEB97EB">
      <w:pPr>
        <w:pStyle w:val="ListParagraph"/>
        <w:numPr>
          <w:ilvl w:val="0"/>
          <w:numId w:val="6"/>
        </w:numPr>
        <w:rPr>
          <w:rFonts w:asciiTheme="minorHAnsi" w:hAnsiTheme="minorHAnsi" w:eastAsiaTheme="minorEastAsia"/>
        </w:rPr>
      </w:pPr>
      <w:r w:rsidRPr="09A1924C">
        <w:rPr>
          <w:rFonts w:eastAsia="Arial" w:cs="Arial"/>
          <w:rPrChange w:author="Ivo Tasev" w:date="2020-05-22T13:42:00Z" w:id="92">
            <w:rPr>
              <w:rFonts w:eastAsia="Arial" w:cs="Arial"/>
              <w:sz w:val="24"/>
              <w:szCs w:val="24"/>
            </w:rPr>
          </w:rPrChange>
        </w:rPr>
        <w:t>Free to use</w:t>
      </w:r>
    </w:p>
    <w:p w:rsidRPr="0041234E" w:rsidR="003E13C9" w:rsidP="09A1924C" w:rsidRDefault="1C489A6F" w14:paraId="263296BF" w14:textId="127ABEAF">
      <w:pPr>
        <w:pStyle w:val="ListParagraph"/>
        <w:numPr>
          <w:ilvl w:val="0"/>
          <w:numId w:val="6"/>
        </w:numPr>
        <w:rPr>
          <w:rFonts w:asciiTheme="minorHAnsi" w:hAnsiTheme="minorHAnsi" w:eastAsiaTheme="minorEastAsia"/>
        </w:rPr>
      </w:pPr>
      <w:r w:rsidRPr="09A1924C">
        <w:rPr>
          <w:rFonts w:eastAsia="Arial" w:cs="Arial"/>
          <w:rPrChange w:author="Ivo Tasev" w:date="2020-05-22T13:42:00Z" w:id="93">
            <w:rPr>
              <w:rFonts w:eastAsia="Arial" w:cs="Arial"/>
              <w:sz w:val="24"/>
              <w:szCs w:val="24"/>
            </w:rPr>
          </w:rPrChange>
        </w:rPr>
        <w:t xml:space="preserve">Works with most devices (Android </w:t>
      </w:r>
      <w:r w:rsidRPr="09A1924C" w:rsidR="2E0B69DA">
        <w:rPr>
          <w:rFonts w:eastAsia="Arial" w:cs="Arial"/>
          <w:rPrChange w:author="Ivo Tasev" w:date="2020-05-22T13:42:00Z" w:id="94">
            <w:rPr>
              <w:rFonts w:eastAsia="Arial" w:cs="Arial"/>
              <w:sz w:val="24"/>
              <w:szCs w:val="24"/>
            </w:rPr>
          </w:rPrChange>
        </w:rPr>
        <w:t>7,</w:t>
      </w:r>
      <w:r w:rsidRPr="09A1924C">
        <w:rPr>
          <w:rFonts w:eastAsia="Arial" w:cs="Arial"/>
          <w:rPrChange w:author="Ivo Tasev" w:date="2020-05-22T13:42:00Z" w:id="95">
            <w:rPr>
              <w:rFonts w:eastAsia="Arial" w:cs="Arial"/>
              <w:sz w:val="24"/>
              <w:szCs w:val="24"/>
            </w:rPr>
          </w:rPrChange>
        </w:rPr>
        <w:t xml:space="preserve"> Apple iOS 12+)</w:t>
      </w:r>
    </w:p>
    <w:p w:rsidRPr="0041234E" w:rsidR="003E13C9" w:rsidP="09A1924C" w:rsidRDefault="1C489A6F" w14:paraId="5455BA02" w14:textId="5E459C64">
      <w:pPr>
        <w:pStyle w:val="ListParagraph"/>
        <w:numPr>
          <w:ilvl w:val="0"/>
          <w:numId w:val="6"/>
        </w:numPr>
        <w:rPr>
          <w:rFonts w:asciiTheme="minorHAnsi" w:hAnsiTheme="minorHAnsi" w:eastAsiaTheme="minorEastAsia"/>
        </w:rPr>
      </w:pPr>
      <w:r w:rsidRPr="09A1924C">
        <w:rPr>
          <w:rFonts w:eastAsia="Arial" w:cs="Arial"/>
          <w:rPrChange w:author="Ivo Tasev" w:date="2020-05-22T13:42:00Z" w:id="96">
            <w:rPr>
              <w:rFonts w:eastAsia="Arial" w:cs="Arial"/>
              <w:sz w:val="24"/>
              <w:szCs w:val="24"/>
            </w:rPr>
          </w:rPrChange>
        </w:rPr>
        <w:t>Provides Integrations for developers</w:t>
      </w:r>
    </w:p>
    <w:p w:rsidRPr="0041234E" w:rsidR="003E13C9" w:rsidP="0041234E" w:rsidRDefault="003E13C9" w14:paraId="59E9A452" w14:textId="4B029F5D"/>
    <w:p w:rsidRPr="0041234E" w:rsidR="003E13C9" w:rsidP="0041234E" w:rsidRDefault="003E13C9" w14:paraId="1770B58F" w14:textId="34CCB633">
      <w:r w:rsidRPr="0B6CF9CA" w:rsidR="1C489A6F">
        <w:rPr>
          <w:rFonts w:eastAsia="Arial" w:cs="Arial"/>
          <w:color w:val="434343"/>
          <w:sz w:val="28"/>
          <w:szCs w:val="28"/>
        </w:rPr>
        <w:t>Cons</w:t>
      </w:r>
    </w:p>
    <w:p w:rsidRPr="0041234E" w:rsidR="003E13C9" w:rsidP="5936D3D0" w:rsidRDefault="1C489A6F" w14:paraId="6EC3305A" w14:textId="5DC813DB">
      <w:pPr>
        <w:pStyle w:val="ListParagraph"/>
        <w:numPr>
          <w:ilvl w:val="0"/>
          <w:numId w:val="6"/>
        </w:numPr>
        <w:rPr>
          <w:rFonts w:asciiTheme="minorHAnsi" w:hAnsiTheme="minorHAnsi" w:eastAsiaTheme="minorEastAsia"/>
        </w:rPr>
      </w:pPr>
      <w:r w:rsidRPr="5936D3D0">
        <w:rPr>
          <w:rFonts w:eastAsia="Arial" w:cs="Arial"/>
          <w:rPrChange w:author="Ivo Tasev" w:date="2020-05-22T13:42:00Z" w:id="97">
            <w:rPr>
              <w:rFonts w:eastAsia="Arial" w:cs="Arial"/>
              <w:sz w:val="24"/>
              <w:szCs w:val="24"/>
            </w:rPr>
          </w:rPrChange>
        </w:rPr>
        <w:t>Not as accurate as Fitbit device</w:t>
      </w:r>
      <w:r w:rsidRPr="5936D3D0" w:rsidR="7BF58860">
        <w:rPr>
          <w:rFonts w:eastAsia="Arial" w:cs="Arial"/>
        </w:rPr>
        <w:t>.</w:t>
      </w:r>
    </w:p>
    <w:p w:rsidR="7BF58860" w:rsidP="7ADED4CE" w:rsidRDefault="7BF58860" w14:paraId="73791B83" w14:textId="45066F17">
      <w:pPr>
        <w:pStyle w:val="ListParagraph"/>
        <w:numPr>
          <w:ilvl w:val="0"/>
          <w:numId w:val="6"/>
        </w:numPr>
        <w:rPr>
          <w:rFonts w:asciiTheme="minorHAnsi" w:hAnsiTheme="minorHAnsi" w:eastAsiaTheme="minorEastAsia"/>
        </w:rPr>
      </w:pPr>
      <w:r w:rsidRPr="7ADED4CE">
        <w:rPr>
          <w:rFonts w:eastAsia="Arial" w:cs="Arial"/>
        </w:rPr>
        <w:t>Can only get daily estimate of burned calories</w:t>
      </w:r>
    </w:p>
    <w:p w:rsidRPr="0041234E" w:rsidR="003E13C9" w:rsidP="0B6CF9CA" w:rsidRDefault="003E13C9" w14:paraId="6F754F4C" w14:textId="0E4A512A">
      <w:pPr>
        <w:pStyle w:val="ListParagraph"/>
        <w:numPr>
          <w:ilvl w:val="0"/>
          <w:numId w:val="6"/>
        </w:numPr>
        <w:rPr>
          <w:rFonts w:ascii="Calibri" w:hAnsi="Calibri" w:eastAsia="ＭＳ 明朝" w:asciiTheme="minorAscii" w:hAnsiTheme="minorAscii" w:eastAsiaTheme="minorEastAsia"/>
        </w:rPr>
      </w:pPr>
      <w:r w:rsidRPr="0B6CF9CA" w:rsidR="7BF58860">
        <w:rPr>
          <w:rFonts w:eastAsia="Arial" w:cs="Arial"/>
        </w:rPr>
        <w:t>No heart rate tracking</w:t>
      </w:r>
      <w:del w:author="Ivo Tasev" w:date="2020-05-22T13:42:00Z" w:id="83639311">
        <w:r w:rsidRPr="0B6CF9CA" w:rsidDel="1C489A6F">
          <w:rPr>
            <w:rFonts w:eastAsia="Arial" w:cs="Arial"/>
          </w:rPr>
          <w:delText xml:space="preserve"> </w:delText>
        </w:r>
      </w:del>
    </w:p>
    <w:p w:rsidR="0B6CF9CA" w:rsidP="0B6CF9CA" w:rsidRDefault="0B6CF9CA" w14:paraId="571C3E89" w14:textId="4FC75331">
      <w:pPr>
        <w:pStyle w:val="Heading3"/>
        <w:rPr>
          <w:b w:val="1"/>
          <w:bCs w:val="1"/>
          <w:sz w:val="32"/>
          <w:szCs w:val="32"/>
        </w:rPr>
      </w:pPr>
    </w:p>
    <w:p w:rsidR="1873EEDA" w:rsidP="0CFC58A4" w:rsidRDefault="1873EEDA" w14:paraId="00AFFE9B" w14:textId="5503E3B3">
      <w:pPr>
        <w:pStyle w:val="Heading3"/>
        <w:rPr>
          <w:b w:val="1"/>
          <w:bCs w:val="1"/>
          <w:sz w:val="32"/>
          <w:szCs w:val="32"/>
        </w:rPr>
      </w:pPr>
      <w:bookmarkStart w:name="_Toc41035427" w:id="111"/>
      <w:r w:rsidRPr="0CFC58A4" w:rsidR="1873EEDA">
        <w:rPr>
          <w:b w:val="1"/>
          <w:bCs w:val="1"/>
          <w:sz w:val="32"/>
          <w:szCs w:val="32"/>
        </w:rPr>
        <w:t xml:space="preserve">Challenges using </w:t>
      </w:r>
      <w:r w:rsidRPr="0CFC58A4" w:rsidR="7243B9DB">
        <w:rPr>
          <w:b w:val="1"/>
          <w:bCs w:val="1"/>
          <w:sz w:val="32"/>
          <w:szCs w:val="32"/>
        </w:rPr>
        <w:t>Fitbit</w:t>
      </w:r>
      <w:r w:rsidRPr="0CFC58A4" w:rsidR="1873EEDA">
        <w:rPr>
          <w:b w:val="1"/>
          <w:bCs w:val="1"/>
          <w:sz w:val="32"/>
          <w:szCs w:val="32"/>
        </w:rPr>
        <w:t xml:space="preserve"> mobile track</w:t>
      </w:r>
      <w:r w:rsidRPr="0CFC58A4" w:rsidR="3A609C22">
        <w:rPr>
          <w:b w:val="1"/>
          <w:bCs w:val="1"/>
          <w:sz w:val="32"/>
          <w:szCs w:val="32"/>
        </w:rPr>
        <w:t xml:space="preserve"> (limited)</w:t>
      </w:r>
      <w:bookmarkEnd w:id="111"/>
    </w:p>
    <w:p w:rsidR="5936D3D0" w:rsidP="5936D3D0" w:rsidRDefault="5936D3D0" w14:paraId="5B57BB07" w14:textId="36A5EB14"/>
    <w:p w:rsidR="1873EEDA" w:rsidRDefault="1873EEDA" w14:paraId="685E947E" w14:textId="0B56378B">
      <w:r>
        <w:t xml:space="preserve"> The calories number you see on your Fitbit is your estimated total calories burned for the day not from specific exercises, activities , by transforming those to points colleges can compete on who gets the most on their day of work and the winner is King. </w:t>
      </w:r>
      <w:r w:rsidR="05497151">
        <w:t>. currently</w:t>
      </w:r>
      <w:r>
        <w:t xml:space="preserve"> we are limited to this in addition to the </w:t>
      </w:r>
      <w:r w:rsidR="4692352A">
        <w:t>step's</w:t>
      </w:r>
      <w:r>
        <w:t xml:space="preserve"> calculation.</w:t>
      </w:r>
    </w:p>
    <w:p w:rsidR="1873EEDA" w:rsidRDefault="1873EEDA" w14:paraId="002A46B5" w14:textId="22C96D14">
      <w:r>
        <w:t xml:space="preserve">In order to fully utilize it on specific challenges we would need to use a </w:t>
      </w:r>
      <w:r w:rsidR="3CF20173">
        <w:t>Fitbit</w:t>
      </w:r>
      <w:r>
        <w:t xml:space="preserve"> device that can track heart rate only then we can get data from certain activity.</w:t>
      </w:r>
    </w:p>
    <w:p w:rsidR="1873EEDA" w:rsidRDefault="1873EEDA" w14:paraId="50683853" w14:textId="6B81F223"/>
    <w:p w:rsidR="59A98B2D" w:rsidP="574EB46D" w:rsidRDefault="59A98B2D" w14:paraId="47AC7CFB" w14:textId="71DA4D0E">
      <w:pPr>
        <w:pStyle w:val="Heading3"/>
        <w:bidi w:val="0"/>
        <w:spacing w:before="40" w:beforeAutospacing="off" w:after="0" w:afterAutospacing="off" w:line="259" w:lineRule="auto"/>
        <w:ind w:left="0" w:right="0"/>
        <w:jc w:val="left"/>
      </w:pPr>
      <w:r w:rsidRPr="574EB46D" w:rsidR="59A98B2D">
        <w:rPr>
          <w:b w:val="1"/>
          <w:bCs w:val="1"/>
          <w:sz w:val="32"/>
          <w:szCs w:val="32"/>
        </w:rPr>
        <w:t>Suggested Challenges with the Fitbit device</w:t>
      </w:r>
    </w:p>
    <w:p w:rsidR="1873EEDA" w:rsidRDefault="1873EEDA" w14:paraId="36BD81FB" w14:textId="151E461C">
      <w:r>
        <w:br/>
      </w:r>
    </w:p>
    <w:p w:rsidR="1873EEDA" w:rsidP="5936D3D0" w:rsidRDefault="1873EEDA" w14:paraId="16EE3CD6" w14:textId="4D1F982A">
      <w:pPr>
        <w:rPr>
          <w:b/>
          <w:bCs/>
        </w:rPr>
      </w:pPr>
      <w:r w:rsidRPr="7ADED4CE">
        <w:rPr>
          <w:b/>
          <w:bCs/>
        </w:rPr>
        <w:t xml:space="preserve">Overall Leaderboard </w:t>
      </w:r>
    </w:p>
    <w:p w:rsidR="1873EEDA" w:rsidRDefault="1873EEDA" w14:paraId="2F264B4D" w14:textId="1CAB026E">
      <w:r>
        <w:t xml:space="preserve">This is not a specific challenge </w:t>
      </w:r>
      <w:r w:rsidR="37B29F07">
        <w:t>but the</w:t>
      </w:r>
      <w:r>
        <w:t xml:space="preserve"> same leaderboard but it's with a more </w:t>
      </w:r>
      <w:r w:rsidR="124F01CF">
        <w:t>accurate simple</w:t>
      </w:r>
      <w:r>
        <w:t xml:space="preserve"> more detailed and accurate</w:t>
      </w:r>
      <w:r w:rsidR="23E52914">
        <w:t xml:space="preserve"> data</w:t>
      </w:r>
      <w:r>
        <w:t xml:space="preserve"> leaderboard where you can see who </w:t>
      </w:r>
      <w:r w:rsidR="4E450633">
        <w:t>has,</w:t>
      </w:r>
      <w:r>
        <w:t xml:space="preserve"> the most steps, the most burned </w:t>
      </w:r>
      <w:r w:rsidR="79B8DDC4">
        <w:t>calories.</w:t>
      </w:r>
    </w:p>
    <w:p w:rsidR="1873EEDA" w:rsidRDefault="1873EEDA" w14:paraId="11123886" w14:textId="5FE09502">
      <w:r>
        <w:br/>
      </w:r>
    </w:p>
    <w:p w:rsidR="1873EEDA" w:rsidP="5936D3D0" w:rsidRDefault="1873EEDA" w14:paraId="5F6336D5" w14:textId="49813FA2">
      <w:pPr>
        <w:rPr>
          <w:b/>
          <w:bCs/>
        </w:rPr>
      </w:pPr>
      <w:r w:rsidRPr="7ADED4CE">
        <w:rPr>
          <w:b/>
          <w:bCs/>
        </w:rPr>
        <w:t>Burner</w:t>
      </w:r>
    </w:p>
    <w:p w:rsidR="1873EEDA" w:rsidRDefault="1873EEDA" w14:paraId="088EFCFA" w14:textId="74BDD896">
      <w:r>
        <w:t>1 vs 1 challenge, each is free to do whatever they want. The end goal is who burns the most calories in a specific time period.</w:t>
      </w:r>
    </w:p>
    <w:p w:rsidR="1873EEDA" w:rsidP="5936D3D0" w:rsidRDefault="1873EEDA" w14:paraId="501E2DB9" w14:textId="41F2CFFB">
      <w:pPr>
        <w:rPr>
          <w:b/>
          <w:bCs/>
        </w:rPr>
      </w:pPr>
      <w:r>
        <w:br/>
      </w:r>
    </w:p>
    <w:p w:rsidR="1873EEDA" w:rsidRDefault="1873EEDA" w14:paraId="716C743F" w14:textId="20B76FA1">
      <w:r w:rsidRPr="7ADED4CE">
        <w:rPr>
          <w:b/>
          <w:bCs/>
        </w:rPr>
        <w:t>Max Volume</w:t>
      </w:r>
      <w:r>
        <w:t xml:space="preserve"> </w:t>
      </w:r>
    </w:p>
    <w:p w:rsidR="1873EEDA" w:rsidRDefault="1873EEDA" w14:paraId="60EBEFD6" w14:textId="1E2FDD3E">
      <w:r>
        <w:t xml:space="preserve">If you </w:t>
      </w:r>
      <w:r w:rsidR="0BDDF980">
        <w:t>want to</w:t>
      </w:r>
      <w:r>
        <w:t xml:space="preserve"> push it a bit further you should go for this, you are free to do whatever you like. The end goal here is to get your heart rate up, the highest one wins (not suited for weak hearts).</w:t>
      </w:r>
    </w:p>
    <w:p w:rsidR="5936D3D0" w:rsidP="5936D3D0" w:rsidRDefault="5936D3D0" w14:paraId="73FF7AD5" w14:textId="14DF25E0"/>
    <w:p w:rsidR="7BFAB669" w:rsidP="5936D3D0" w:rsidRDefault="7BFAB669" w14:paraId="3D2C1C93" w14:textId="582579B0">
      <w:r w:rsidRPr="5936D3D0">
        <w:rPr>
          <w:b/>
          <w:bCs/>
        </w:rPr>
        <w:t>Climber</w:t>
      </w:r>
    </w:p>
    <w:p w:rsidR="1873EEDA" w:rsidRDefault="1873EEDA" w14:paraId="02986327" w14:textId="67D5EEE0">
      <w:r w:rsidR="779853DC">
        <w:rPr/>
        <w:t>Challenge your friends w</w:t>
      </w:r>
      <w:r w:rsidR="68CBBBDB">
        <w:rPr/>
        <w:t xml:space="preserve">ho gets the most </w:t>
      </w:r>
      <w:r w:rsidR="1643AA36">
        <w:rPr/>
        <w:t xml:space="preserve">floors </w:t>
      </w:r>
      <w:r w:rsidR="0E1CF7C8">
        <w:rPr/>
        <w:t>count, your</w:t>
      </w:r>
      <w:r w:rsidR="68CBBBDB">
        <w:rPr/>
        <w:t xml:space="preserve"> </w:t>
      </w:r>
      <w:r w:rsidR="03BB7970">
        <w:rPr/>
        <w:t>Fitbit</w:t>
      </w:r>
      <w:r w:rsidR="0DF11F7F">
        <w:rPr/>
        <w:t xml:space="preserve"> device</w:t>
      </w:r>
      <w:r w:rsidR="03BB7970">
        <w:rPr/>
        <w:t xml:space="preserve"> only </w:t>
      </w:r>
      <w:r w:rsidR="1974DD12">
        <w:rPr/>
        <w:t>counts your way up</w:t>
      </w:r>
      <w:r w:rsidR="394DFCD3">
        <w:rPr/>
        <w:t>.</w:t>
      </w:r>
      <w:r>
        <w:br/>
      </w:r>
    </w:p>
    <w:p w:rsidR="1873EEDA" w:rsidP="0CFC58A4" w:rsidRDefault="1873EEDA" w14:paraId="39D05BAE" w14:textId="1F722D0E">
      <w:pPr>
        <w:rPr>
          <w:rStyle w:val="Heading3Char"/>
          <w:b w:val="1"/>
          <w:bCs w:val="1"/>
        </w:rPr>
      </w:pPr>
      <w:r w:rsidR="1873EEDA">
        <w:rPr/>
        <w:t xml:space="preserve"> </w:t>
      </w:r>
      <w:bookmarkStart w:name="_Toc41035429" w:id="113"/>
      <w:r w:rsidRPr="0CFC58A4" w:rsidR="1873EEDA">
        <w:rPr>
          <w:rStyle w:val="Heading3Char"/>
          <w:b w:val="1"/>
          <w:bCs w:val="1"/>
        </w:rPr>
        <w:t>Fitbit Recommendation</w:t>
      </w:r>
      <w:bookmarkEnd w:id="113"/>
      <w:r w:rsidRPr="0CFC58A4" w:rsidR="1873EEDA">
        <w:rPr>
          <w:rStyle w:val="Heading3Char"/>
          <w:b w:val="1"/>
          <w:bCs w:val="1"/>
        </w:rPr>
        <w:t xml:space="preserve"> </w:t>
      </w:r>
    </w:p>
    <w:p w:rsidR="1873EEDA" w:rsidRDefault="1873EEDA" w14:paraId="0F634C00" w14:textId="4B46A750">
      <w:r>
        <w:br/>
      </w:r>
    </w:p>
    <w:p w:rsidR="1873EEDA" w:rsidRDefault="1873EEDA" w14:paraId="554EF5E6" w14:textId="5135EA87">
      <w:r>
        <w:t xml:space="preserve"> </w:t>
      </w:r>
      <w:r w:rsidRPr="7ADED4CE">
        <w:rPr>
          <w:b/>
          <w:bCs/>
        </w:rPr>
        <w:t>Fitbit Charge 4</w:t>
      </w:r>
    </w:p>
    <w:p w:rsidR="1873EEDA" w:rsidRDefault="1873EEDA" w14:paraId="5602E887" w14:textId="4133F4CF">
      <w:r>
        <w:t>Screen: Yes | Heart rate tracker: Yes | Waterproof: Yes | Activity tracking: Yes |GPS: Yes | Battery life: Up to 7 days | Compatibility: Android/iOS/Windows</w:t>
      </w:r>
    </w:p>
    <w:p w:rsidR="5936D3D0" w:rsidRDefault="5936D3D0" w14:paraId="7DE5C5AD" w14:textId="0CCF32FB"/>
    <w:p w:rsidR="1873EEDA" w:rsidP="5936D3D0" w:rsidRDefault="1873EEDA" w14:paraId="579D1443" w14:textId="436F0E3E">
      <w:pPr>
        <w:rPr>
          <w:b/>
          <w:bCs/>
        </w:rPr>
      </w:pPr>
      <w:r w:rsidRPr="7ADED4CE">
        <w:rPr>
          <w:b/>
          <w:bCs/>
        </w:rPr>
        <w:t xml:space="preserve"> Fitbit Charge 3</w:t>
      </w:r>
    </w:p>
    <w:p w:rsidR="1873EEDA" w:rsidRDefault="1873EEDA" w14:paraId="34C0A7C4" w14:textId="19B87AD4">
      <w:r>
        <w:t>Screen: Yes | Heart rate tracker: Yes | Waterproof: Yes | Activity tracking: Yes | GPS: Yes, through phone | Battery life: 4/5 days | Compatibility: Android/iOS/Windows</w:t>
      </w:r>
    </w:p>
    <w:p w:rsidR="1873EEDA" w:rsidRDefault="1873EEDA" w14:paraId="419CB6E4" w14:textId="71D4B371">
      <w:r>
        <w:br/>
      </w:r>
    </w:p>
    <w:p w:rsidR="5936D3D0" w:rsidP="5936D3D0" w:rsidRDefault="5936D3D0" w14:paraId="3CCE5F68" w14:textId="4BB0347B">
      <w:pPr>
        <w:rPr>
          <w:rFonts w:eastAsia="Arial" w:cs="Arial"/>
          <w:sz w:val="32"/>
          <w:szCs w:val="32"/>
        </w:rPr>
      </w:pPr>
    </w:p>
    <w:sectPr w:rsidR="5936D3D0">
      <w:headerReference w:type="default" r:id="rId22"/>
      <w:footerReference w:type="default" r:id="rId2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TP" w:author="Tristan Pothoven" w:date="2020-05-22T08:39:00Z" w:id="0">
    <w:p w:rsidR="003A4DCE" w:rsidRDefault="003A4DCE" w14:paraId="5001297F" w14:textId="0D14D7B6">
      <w:pPr>
        <w:pStyle w:val="CommentText"/>
      </w:pPr>
      <w:r>
        <w:rPr>
          <w:rStyle w:val="CommentReference"/>
        </w:rPr>
        <w:annotationRef/>
      </w:r>
      <w:r>
        <w:t>Please add the group details (and contact information) as well</w:t>
      </w:r>
      <w:r w:rsidR="00A940EB">
        <w:t xml:space="preserve"> in your PoA</w:t>
      </w:r>
      <w:r>
        <w:t>.</w:t>
      </w:r>
      <w:r>
        <w:rPr>
          <w:rStyle w:val="CommentReference"/>
        </w:rPr>
        <w:annotationRef/>
      </w:r>
    </w:p>
  </w:comment>
  <w:comment w:initials="TP" w:author="Tristan Pothoven" w:date="2020-05-22T08:40:00Z" w:id="2">
    <w:p w:rsidR="00A940EB" w:rsidRDefault="00A940EB" w14:paraId="003AA50B" w14:textId="19E0B76D">
      <w:pPr>
        <w:pStyle w:val="CommentText"/>
      </w:pPr>
      <w:r>
        <w:rPr>
          <w:rStyle w:val="CommentReference"/>
        </w:rPr>
        <w:annotationRef/>
      </w:r>
      <w:r>
        <w:t>If you work with a table of contents, don’t forget to enable page numbering in the remainder of the document.</w:t>
      </w:r>
      <w:r>
        <w:rPr>
          <w:rStyle w:val="CommentReference"/>
        </w:rPr>
        <w:annotationRef/>
      </w:r>
    </w:p>
  </w:comment>
  <w:comment w:initials="GGDT" w:author="Giovanni Giovanni Dave Tjandra" w:date="2020-05-21T04:42:00Z" w:id="7">
    <w:p w:rsidR="005770D3" w:rsidRDefault="005770D3" w14:paraId="7C8F5F4C" w14:textId="77777777">
      <w:pPr>
        <w:pStyle w:val="CommentText"/>
      </w:pPr>
      <w:r>
        <w:rPr>
          <w:rStyle w:val="CommentReference"/>
        </w:rPr>
        <w:annotationRef/>
      </w:r>
      <w:r>
        <w:t>Please update the Requirement’s list</w:t>
      </w:r>
      <w:r>
        <w:rPr>
          <w:rStyle w:val="CommentReference"/>
        </w:rPr>
        <w:annotationRef/>
      </w:r>
    </w:p>
    <w:p w:rsidR="005770D3" w:rsidRDefault="005770D3" w14:paraId="5C4002ED" w14:textId="4A676B62">
      <w:pPr>
        <w:pStyle w:val="CommentText"/>
      </w:pPr>
    </w:p>
  </w:comment>
  <w:comment w:initials="TP" w:author="Tristan Pothoven" w:date="2020-05-22T08:42:00Z" w:id="16">
    <w:p w:rsidR="00FC2A6B" w:rsidRDefault="00FC2A6B" w14:paraId="095D9FC7" w14:textId="55A33691">
      <w:pPr>
        <w:pStyle w:val="CommentText"/>
      </w:pPr>
      <w:r>
        <w:rPr>
          <w:rStyle w:val="CommentReference"/>
        </w:rPr>
        <w:annotationRef/>
      </w:r>
      <w:r>
        <w:t>Introduce this chapter: What is the purpose of having the requirements here?</w:t>
      </w:r>
    </w:p>
  </w:comment>
  <w:comment w:initials="TP" w:author="Tristan Pothoven" w:date="2020-05-22T08:42:00Z" w:id="18">
    <w:p w:rsidR="00332238" w:rsidRDefault="00332238" w14:paraId="35906CAB" w14:textId="5E3CB15F">
      <w:pPr>
        <w:pStyle w:val="CommentText"/>
      </w:pPr>
      <w:r>
        <w:rPr>
          <w:rStyle w:val="CommentReference"/>
        </w:rPr>
        <w:annotationRef/>
      </w:r>
      <w:r>
        <w:t>Is it really about “calories” OR do you want to track the sedentary behavior</w:t>
      </w:r>
      <w:r w:rsidR="00C4203F">
        <w:t xml:space="preserve"> / movement</w:t>
      </w:r>
      <w:r>
        <w:t xml:space="preserve">? </w:t>
      </w:r>
      <w:r>
        <w:rPr>
          <w:rStyle w:val="CommentReference"/>
        </w:rPr>
        <w:annotationRef/>
      </w:r>
    </w:p>
    <w:p w:rsidR="00332238" w:rsidRDefault="00332238" w14:paraId="715C235D" w14:textId="77777777">
      <w:pPr>
        <w:pStyle w:val="CommentText"/>
      </w:pPr>
    </w:p>
    <w:p w:rsidR="00332238" w:rsidRDefault="00332238" w14:paraId="272DEC5E" w14:textId="77777777">
      <w:pPr>
        <w:pStyle w:val="CommentText"/>
      </w:pPr>
      <w:r>
        <w:t>It could be that “tracking calories” is</w:t>
      </w:r>
      <w:r w:rsidR="00C4203F">
        <w:t xml:space="preserve"> a solution of registering</w:t>
      </w:r>
      <w:r w:rsidR="00D02B07">
        <w:t xml:space="preserve"> movement.</w:t>
      </w:r>
    </w:p>
    <w:p w:rsidR="00D02B07" w:rsidRDefault="00D02B07" w14:paraId="2EBA9D5F" w14:textId="77777777">
      <w:pPr>
        <w:pStyle w:val="CommentText"/>
      </w:pPr>
    </w:p>
    <w:p w:rsidR="00D02B07" w:rsidRDefault="00D02B07" w14:paraId="02B8CF14" w14:textId="3CCBE6CA">
      <w:pPr>
        <w:pStyle w:val="CommentText"/>
      </w:pPr>
      <w:r>
        <w:t>(This is a discussion about “high-level” vs “implementation level” overview of the project.)</w:t>
      </w:r>
    </w:p>
  </w:comment>
  <w:comment w:initials="TP" w:author="Tristan Pothoven" w:date="2020-05-22T08:46:00Z" w:id="29">
    <w:p w:rsidR="00AD57C5" w:rsidRDefault="00AD57C5" w14:paraId="6F897639" w14:textId="3464E1EB">
      <w:pPr>
        <w:pStyle w:val="CommentText"/>
      </w:pPr>
      <w:r>
        <w:rPr>
          <w:rStyle w:val="CommentReference"/>
        </w:rPr>
        <w:annotationRef/>
      </w:r>
      <w:r>
        <w:t>Why is this only calorie related? Can’t I have a personal goal of “challenging 3 people to a stair-case race?”</w:t>
      </w:r>
      <w:r>
        <w:rPr>
          <w:rStyle w:val="CommentReference"/>
        </w:rPr>
        <w:annotationRef/>
      </w:r>
    </w:p>
  </w:comment>
  <w:comment w:initials="TP" w:author="Tristan Pothoven" w:date="2020-05-22T08:48:00Z" w:id="36">
    <w:p w:rsidR="00FE1005" w:rsidRDefault="00FE1005" w14:paraId="63158997" w14:textId="1A63ED81">
      <w:pPr>
        <w:pStyle w:val="CommentText"/>
      </w:pPr>
      <w:r>
        <w:rPr>
          <w:rStyle w:val="CommentReference"/>
        </w:rPr>
        <w:annotationRef/>
      </w:r>
      <w:r>
        <w:t>Is “seeing an</w:t>
      </w:r>
      <w:r w:rsidR="00DF77A5">
        <w:t xml:space="preserve"> avatar” not a requirement that goes along with this?</w:t>
      </w:r>
    </w:p>
  </w:comment>
  <w:comment w:initials="TP" w:author="Tristan Pothoven" w:date="2020-05-22T08:49:00Z" w:id="46">
    <w:p w:rsidR="00F73878" w:rsidRDefault="00F73878" w14:paraId="6843E563" w14:textId="77777777">
      <w:pPr>
        <w:pStyle w:val="CommentText"/>
      </w:pPr>
      <w:r>
        <w:rPr>
          <w:rStyle w:val="CommentReference"/>
        </w:rPr>
        <w:annotationRef/>
      </w:r>
      <w:r>
        <w:t>I would consider not mentioning the badge tbh OR group them..</w:t>
      </w:r>
    </w:p>
    <w:p w:rsidR="00F73878" w:rsidRDefault="00F73878" w14:paraId="6B73EF66" w14:textId="77777777">
      <w:pPr>
        <w:pStyle w:val="CommentText"/>
      </w:pPr>
    </w:p>
    <w:p w:rsidR="00F73878" w:rsidRDefault="00045574" w14:paraId="6C2FCFC1" w14:textId="77777777">
      <w:pPr>
        <w:pStyle w:val="CommentText"/>
      </w:pPr>
      <w:r>
        <w:t>Why don’t you want to provide badges btw?</w:t>
      </w:r>
    </w:p>
    <w:p w:rsidR="00045574" w:rsidRDefault="00045574" w14:paraId="5BE70FBA" w14:textId="77777777">
      <w:pPr>
        <w:pStyle w:val="CommentText"/>
      </w:pPr>
    </w:p>
    <w:p w:rsidR="00045574" w:rsidRDefault="00045574" w14:paraId="760E4851" w14:textId="6A5BC804">
      <w:pPr>
        <w:pStyle w:val="CommentText"/>
      </w:pPr>
      <w:r>
        <w:t>The NFC device</w:t>
      </w:r>
      <w:r w:rsidR="000F44B5">
        <w:t>s</w:t>
      </w:r>
      <w:r>
        <w:t xml:space="preserve"> I can understand (technological challenges are imposed to the project, that can become difficult).</w:t>
      </w:r>
      <w:r w:rsidR="000F44B5">
        <w:t xml:space="preserve"> But aren’t there basic modules with badges?</w:t>
      </w:r>
    </w:p>
  </w:comment>
  <w:comment w:initials="TP" w:author="Tristan Pothoven" w:date="2020-05-22T08:50:00Z" w:id="50">
    <w:p w:rsidR="000F44B5" w:rsidRDefault="000F44B5" w14:paraId="5E15342B" w14:textId="3BA500B0">
      <w:pPr>
        <w:pStyle w:val="CommentText"/>
      </w:pPr>
      <w:r>
        <w:rPr>
          <w:rStyle w:val="CommentReference"/>
        </w:rPr>
        <w:annotationRef/>
      </w:r>
      <w:r w:rsidR="00B64B3A">
        <w:t>Can you decline a challenge?</w:t>
      </w:r>
    </w:p>
  </w:comment>
  <w:comment w:initials="TP" w:author="Tristan Pothoven" w:date="2020-05-22T09:02:00Z" w:id="53">
    <w:p w:rsidR="00E06450" w:rsidRDefault="00E06450" w14:paraId="66BD7FD6" w14:textId="77777777">
      <w:pPr>
        <w:pStyle w:val="CommentText"/>
      </w:pPr>
      <w:r>
        <w:rPr>
          <w:rStyle w:val="CommentReference"/>
        </w:rPr>
        <w:annotationRef/>
      </w:r>
      <w:r>
        <w:t>Can you combine these items with a section / chapter?</w:t>
      </w:r>
    </w:p>
    <w:p w:rsidR="00E06450" w:rsidRDefault="00E06450" w14:paraId="7C0F8BB0" w14:textId="77777777">
      <w:pPr>
        <w:pStyle w:val="CommentText"/>
      </w:pPr>
    </w:p>
    <w:p w:rsidR="00E06450" w:rsidRDefault="00E06450" w14:paraId="31701237" w14:textId="77777777">
      <w:pPr>
        <w:pStyle w:val="CommentText"/>
      </w:pPr>
      <w:r>
        <w:t>Like: “Leaderbord (2.4)” so it’s easy for me to quickly navigate to this?</w:t>
      </w:r>
    </w:p>
    <w:p w:rsidR="00E06450" w:rsidRDefault="00E06450" w14:paraId="0EB31089" w14:textId="77777777">
      <w:pPr>
        <w:pStyle w:val="CommentText"/>
      </w:pPr>
    </w:p>
    <w:p w:rsidR="00E06450" w:rsidRDefault="007F7553" w14:paraId="5D290676" w14:textId="77777777">
      <w:pPr>
        <w:pStyle w:val="CommentText"/>
      </w:pPr>
      <w:r>
        <w:t>If you do this for each topic, you’ll have a a proper structure to your functional design.</w:t>
      </w:r>
    </w:p>
    <w:p w:rsidR="007F7553" w:rsidRDefault="007F7553" w14:paraId="689132B7" w14:textId="77777777">
      <w:pPr>
        <w:pStyle w:val="CommentText"/>
      </w:pPr>
    </w:p>
    <w:p w:rsidR="007F7553" w:rsidRDefault="007F7553" w14:paraId="2D409361" w14:textId="74D7B765">
      <w:pPr>
        <w:pStyle w:val="CommentText"/>
      </w:pPr>
      <w:r>
        <w:t>(Obviously you can just provide the outlines of each part just now</w:t>
      </w:r>
      <w:r w:rsidR="000220B5">
        <w:t>, but you’ll have a place to add more information as you start sprinting.)</w:t>
      </w:r>
    </w:p>
  </w:comment>
  <w:comment w:initials="TP" w:author="Tristan Pothoven" w:date="2020-05-22T09:11:00Z" w:id="68">
    <w:p w:rsidR="008D29D7" w:rsidRDefault="008D29D7" w14:paraId="6D0E8076" w14:textId="4AF502D9">
      <w:pPr>
        <w:pStyle w:val="CommentText"/>
      </w:pPr>
      <w:r>
        <w:rPr>
          <w:rStyle w:val="CommentReference"/>
        </w:rPr>
        <w:annotationRef/>
      </w:r>
      <w:r>
        <w:t>Again, if you discus what a form looks, an image says more than a 1000 words..</w:t>
      </w:r>
    </w:p>
  </w:comment>
  <w:comment w:initials="TP" w:author="Tristan Pothoven" w:date="2020-05-22T08:44:00" w:id="691895520">
    <w:p w:rsidR="0834BC67" w:rsidP="0834BC67" w:rsidRDefault="0834BC67" w14:paraId="25827273" w14:textId="7631F100">
      <w:pPr>
        <w:pStyle w:val="CommentText"/>
      </w:pPr>
      <w:r w:rsidR="0834BC67">
        <w:rPr/>
        <w:t>I don’t think this is a MUST requirement, do you?</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5001297F"/>
  <w15:commentEx w15:done="1" w15:paraId="003AA50B"/>
  <w15:commentEx w15:done="1" w15:paraId="5C4002ED"/>
  <w15:commentEx w15:done="0" w15:paraId="095D9FC7"/>
  <w15:commentEx w15:done="1" w15:paraId="02B8CF14"/>
  <w15:commentEx w15:done="0" w15:paraId="6F897639"/>
  <w15:commentEx w15:done="0" w15:paraId="63158997"/>
  <w15:commentEx w15:done="0" w15:paraId="760E4851"/>
  <w15:commentEx w15:done="0" w15:paraId="5E15342B"/>
  <w15:commentEx w15:done="0" w15:paraId="2D409361"/>
  <w15:commentEx w15:done="0" w15:paraId="6D0E8076"/>
  <w15:commentEx w15:paraId="2582727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70854C" w16cex:dateUtc="2020-05-21T02:42:00Z"/>
</w16cex:commentsExtensible>
</file>

<file path=word/commentsIds.xml><?xml version="1.0" encoding="utf-8"?>
<w16cid:commentsIds xmlns:mc="http://schemas.openxmlformats.org/markup-compatibility/2006" xmlns:w16cid="http://schemas.microsoft.com/office/word/2016/wordml/cid" mc:Ignorable="w16cid">
  <w16cid:commentId w16cid:paraId="5001297F" w16cid:durableId="22720E27"/>
  <w16cid:commentId w16cid:paraId="003AA50B" w16cid:durableId="22720E78"/>
  <w16cid:commentId w16cid:paraId="5C4002ED" w16cid:durableId="2270854C"/>
  <w16cid:commentId w16cid:paraId="095D9FC7" w16cid:durableId="22720EE3"/>
  <w16cid:commentId w16cid:paraId="02B8CF14" w16cid:durableId="22720EF8"/>
  <w16cid:commentId w16cid:paraId="6F897639" w16cid:durableId="22720FCA"/>
  <w16cid:commentId w16cid:paraId="63158997" w16cid:durableId="2272104E"/>
  <w16cid:commentId w16cid:paraId="760E4851" w16cid:durableId="2272108A"/>
  <w16cid:commentId w16cid:paraId="5E15342B" w16cid:durableId="227210EC"/>
  <w16cid:commentId w16cid:paraId="2D409361" w16cid:durableId="22721397"/>
  <w16cid:commentId w16cid:paraId="6D0E8076" w16cid:durableId="227215CF"/>
  <w16cid:commentId w16cid:paraId="25827273" w16cid:durableId="42FFB3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F52" w:rsidP="00713534" w:rsidRDefault="00935F52" w14:paraId="0A9BD568" w14:textId="77777777">
      <w:pPr>
        <w:spacing w:after="0" w:line="240" w:lineRule="auto"/>
      </w:pPr>
      <w:r>
        <w:separator/>
      </w:r>
    </w:p>
  </w:endnote>
  <w:endnote w:type="continuationSeparator" w:id="0">
    <w:p w:rsidR="00935F52" w:rsidP="00713534" w:rsidRDefault="00935F52" w14:paraId="71250AC9" w14:textId="77777777">
      <w:pPr>
        <w:spacing w:after="0" w:line="240" w:lineRule="auto"/>
      </w:pPr>
      <w:r>
        <w:continuationSeparator/>
      </w:r>
    </w:p>
  </w:endnote>
  <w:endnote w:type="continuationNotice" w:id="1">
    <w:p w:rsidR="00935F52" w:rsidRDefault="00935F52" w14:paraId="0429C0F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78B2FFD" w:rsidTr="0CFC58A4" w14:paraId="5A49AFA7" w14:textId="77777777">
      <w:tc>
        <w:tcPr>
          <w:tcW w:w="3120" w:type="dxa"/>
          <w:tcMar/>
        </w:tcPr>
        <w:p w:rsidR="378B2FFD" w:rsidP="378B2FFD" w:rsidRDefault="378B2FFD" w14:paraId="13413D45" w14:textId="27C373DE">
          <w:pPr>
            <w:pStyle w:val="Header"/>
            <w:ind w:left="-115"/>
          </w:pPr>
        </w:p>
      </w:tc>
      <w:tc>
        <w:tcPr>
          <w:tcW w:w="3120" w:type="dxa"/>
          <w:tcMar/>
        </w:tcPr>
        <w:p w:rsidR="378B2FFD" w:rsidP="378B2FFD" w:rsidRDefault="378B2FFD" w14:paraId="5CCDEF71" w14:textId="1E72A802">
          <w:pPr>
            <w:pStyle w:val="Header"/>
            <w:jc w:val="center"/>
          </w:pPr>
        </w:p>
      </w:tc>
      <w:tc>
        <w:tcPr>
          <w:tcW w:w="3120" w:type="dxa"/>
          <w:tcMar/>
        </w:tcPr>
        <w:p w:rsidR="378B2FFD" w:rsidP="378B2FFD" w:rsidRDefault="378B2FFD" w14:paraId="6D91ACC5" w14:textId="46B104CE">
          <w:pPr>
            <w:pStyle w:val="Header"/>
            <w:ind w:right="-115"/>
            <w:jc w:val="right"/>
          </w:pPr>
          <w:r w:rsidR="0CFC58A4">
            <w:rPr/>
            <w:t xml:space="preserve"> </w:t>
          </w:r>
          <w:r w:rsidRPr="0CFC58A4">
            <w:rPr>
              <w:noProof/>
            </w:rPr>
            <w:fldChar w:fldCharType="begin"/>
          </w:r>
          <w:r>
            <w:instrText xml:space="preserve">PAGE</w:instrText>
          </w:r>
          <w:r>
            <w:fldChar w:fldCharType="separate"/>
          </w:r>
          <w:r w:rsidRPr="0CFC58A4" w:rsidR="0CFC58A4">
            <w:rPr>
              <w:noProof/>
            </w:rPr>
            <w:t>1</w:t>
          </w:r>
          <w:r w:rsidRPr="0CFC58A4">
            <w:rPr>
              <w:noProof/>
            </w:rPr>
            <w:fldChar w:fldCharType="end"/>
          </w:r>
        </w:p>
      </w:tc>
    </w:tr>
  </w:tbl>
  <w:p w:rsidR="00713534" w:rsidRDefault="00713534" w14:paraId="334E48B5" w14:textId="21777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F52" w:rsidP="00713534" w:rsidRDefault="00935F52" w14:paraId="1050ACD4" w14:textId="77777777">
      <w:pPr>
        <w:spacing w:after="0" w:line="240" w:lineRule="auto"/>
      </w:pPr>
      <w:r>
        <w:separator/>
      </w:r>
    </w:p>
  </w:footnote>
  <w:footnote w:type="continuationSeparator" w:id="0">
    <w:p w:rsidR="00935F52" w:rsidP="00713534" w:rsidRDefault="00935F52" w14:paraId="44B28B3B" w14:textId="77777777">
      <w:pPr>
        <w:spacing w:after="0" w:line="240" w:lineRule="auto"/>
      </w:pPr>
      <w:r>
        <w:continuationSeparator/>
      </w:r>
    </w:p>
  </w:footnote>
  <w:footnote w:type="continuationNotice" w:id="1">
    <w:p w:rsidR="00935F52" w:rsidRDefault="00935F52" w14:paraId="227C9A0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78B2FFD" w:rsidTr="378B2FFD" w14:paraId="077A3D2B" w14:textId="77777777">
      <w:tc>
        <w:tcPr>
          <w:tcW w:w="3120" w:type="dxa"/>
        </w:tcPr>
        <w:p w:rsidR="378B2FFD" w:rsidP="378B2FFD" w:rsidRDefault="378B2FFD" w14:paraId="262F32B2" w14:textId="677B1E8C">
          <w:pPr>
            <w:pStyle w:val="Header"/>
            <w:ind w:left="-115"/>
          </w:pPr>
        </w:p>
      </w:tc>
      <w:tc>
        <w:tcPr>
          <w:tcW w:w="3120" w:type="dxa"/>
        </w:tcPr>
        <w:p w:rsidR="378B2FFD" w:rsidP="378B2FFD" w:rsidRDefault="378B2FFD" w14:paraId="6DE898AB" w14:textId="5FA83ADA">
          <w:pPr>
            <w:pStyle w:val="Header"/>
            <w:jc w:val="center"/>
          </w:pPr>
        </w:p>
      </w:tc>
      <w:tc>
        <w:tcPr>
          <w:tcW w:w="3120" w:type="dxa"/>
        </w:tcPr>
        <w:p w:rsidR="378B2FFD" w:rsidP="378B2FFD" w:rsidRDefault="378B2FFD" w14:paraId="03802857" w14:textId="59F3A85A">
          <w:pPr>
            <w:pStyle w:val="Header"/>
            <w:ind w:right="-115"/>
            <w:jc w:val="right"/>
          </w:pPr>
        </w:p>
      </w:tc>
    </w:tr>
  </w:tbl>
  <w:p w:rsidR="00713534" w:rsidRDefault="00713534" w14:paraId="77DF4B8F" w14:textId="62BC5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D54"/>
    <w:multiLevelType w:val="hybridMultilevel"/>
    <w:tmpl w:val="FFFFFFFF"/>
    <w:lvl w:ilvl="0" w:tplc="745EA698">
      <w:start w:val="1"/>
      <w:numFmt w:val="decimal"/>
      <w:lvlText w:val="%1."/>
      <w:lvlJc w:val="left"/>
      <w:pPr>
        <w:ind w:left="720" w:hanging="360"/>
      </w:pPr>
    </w:lvl>
    <w:lvl w:ilvl="1" w:tplc="C1E04802">
      <w:start w:val="1"/>
      <w:numFmt w:val="lowerLetter"/>
      <w:lvlText w:val="%2."/>
      <w:lvlJc w:val="left"/>
      <w:pPr>
        <w:ind w:left="1440" w:hanging="360"/>
      </w:pPr>
    </w:lvl>
    <w:lvl w:ilvl="2" w:tplc="EF7A9F26">
      <w:start w:val="1"/>
      <w:numFmt w:val="lowerRoman"/>
      <w:lvlText w:val="%3."/>
      <w:lvlJc w:val="right"/>
      <w:pPr>
        <w:ind w:left="2160" w:hanging="180"/>
      </w:pPr>
    </w:lvl>
    <w:lvl w:ilvl="3" w:tplc="E7C6286A">
      <w:start w:val="1"/>
      <w:numFmt w:val="decimal"/>
      <w:lvlText w:val="%4."/>
      <w:lvlJc w:val="left"/>
      <w:pPr>
        <w:ind w:left="2880" w:hanging="360"/>
      </w:pPr>
    </w:lvl>
    <w:lvl w:ilvl="4" w:tplc="B9BC1A46">
      <w:start w:val="1"/>
      <w:numFmt w:val="lowerLetter"/>
      <w:lvlText w:val="%5."/>
      <w:lvlJc w:val="left"/>
      <w:pPr>
        <w:ind w:left="3600" w:hanging="360"/>
      </w:pPr>
    </w:lvl>
    <w:lvl w:ilvl="5" w:tplc="41BEAA74">
      <w:start w:val="1"/>
      <w:numFmt w:val="lowerRoman"/>
      <w:lvlText w:val="%6."/>
      <w:lvlJc w:val="right"/>
      <w:pPr>
        <w:ind w:left="4320" w:hanging="180"/>
      </w:pPr>
    </w:lvl>
    <w:lvl w:ilvl="6" w:tplc="B422EFAE">
      <w:start w:val="1"/>
      <w:numFmt w:val="decimal"/>
      <w:lvlText w:val="%7."/>
      <w:lvlJc w:val="left"/>
      <w:pPr>
        <w:ind w:left="5040" w:hanging="360"/>
      </w:pPr>
    </w:lvl>
    <w:lvl w:ilvl="7" w:tplc="B0A08220">
      <w:start w:val="1"/>
      <w:numFmt w:val="lowerLetter"/>
      <w:lvlText w:val="%8."/>
      <w:lvlJc w:val="left"/>
      <w:pPr>
        <w:ind w:left="5760" w:hanging="360"/>
      </w:pPr>
    </w:lvl>
    <w:lvl w:ilvl="8" w:tplc="7E24A7DE">
      <w:start w:val="1"/>
      <w:numFmt w:val="lowerRoman"/>
      <w:lvlText w:val="%9."/>
      <w:lvlJc w:val="right"/>
      <w:pPr>
        <w:ind w:left="6480" w:hanging="180"/>
      </w:pPr>
    </w:lvl>
  </w:abstractNum>
  <w:abstractNum w:abstractNumId="1" w15:restartNumberingAfterBreak="0">
    <w:nsid w:val="04EA3B22"/>
    <w:multiLevelType w:val="hybridMultilevel"/>
    <w:tmpl w:val="FFFFFFFF"/>
    <w:lvl w:ilvl="0" w:tplc="A15CAEF0">
      <w:start w:val="1"/>
      <w:numFmt w:val="decimal"/>
      <w:lvlText w:val="%1."/>
      <w:lvlJc w:val="left"/>
      <w:pPr>
        <w:ind w:left="720" w:hanging="360"/>
      </w:pPr>
    </w:lvl>
    <w:lvl w:ilvl="1" w:tplc="C2329822">
      <w:start w:val="1"/>
      <w:numFmt w:val="lowerLetter"/>
      <w:lvlText w:val="%2."/>
      <w:lvlJc w:val="left"/>
      <w:pPr>
        <w:ind w:left="1440" w:hanging="360"/>
      </w:pPr>
    </w:lvl>
    <w:lvl w:ilvl="2" w:tplc="E3ACC462">
      <w:start w:val="1"/>
      <w:numFmt w:val="lowerRoman"/>
      <w:lvlText w:val="%3."/>
      <w:lvlJc w:val="right"/>
      <w:pPr>
        <w:ind w:left="2160" w:hanging="180"/>
      </w:pPr>
    </w:lvl>
    <w:lvl w:ilvl="3" w:tplc="80D04566">
      <w:start w:val="1"/>
      <w:numFmt w:val="decimal"/>
      <w:lvlText w:val="%4."/>
      <w:lvlJc w:val="left"/>
      <w:pPr>
        <w:ind w:left="2880" w:hanging="360"/>
      </w:pPr>
    </w:lvl>
    <w:lvl w:ilvl="4" w:tplc="B16040D4">
      <w:start w:val="1"/>
      <w:numFmt w:val="lowerLetter"/>
      <w:lvlText w:val="%5."/>
      <w:lvlJc w:val="left"/>
      <w:pPr>
        <w:ind w:left="3600" w:hanging="360"/>
      </w:pPr>
    </w:lvl>
    <w:lvl w:ilvl="5" w:tplc="92567D94">
      <w:start w:val="1"/>
      <w:numFmt w:val="lowerRoman"/>
      <w:lvlText w:val="%6."/>
      <w:lvlJc w:val="right"/>
      <w:pPr>
        <w:ind w:left="4320" w:hanging="180"/>
      </w:pPr>
    </w:lvl>
    <w:lvl w:ilvl="6" w:tplc="0BDEB904">
      <w:start w:val="1"/>
      <w:numFmt w:val="decimal"/>
      <w:lvlText w:val="%7."/>
      <w:lvlJc w:val="left"/>
      <w:pPr>
        <w:ind w:left="5040" w:hanging="360"/>
      </w:pPr>
    </w:lvl>
    <w:lvl w:ilvl="7" w:tplc="3F1ED62A">
      <w:start w:val="1"/>
      <w:numFmt w:val="lowerLetter"/>
      <w:lvlText w:val="%8."/>
      <w:lvlJc w:val="left"/>
      <w:pPr>
        <w:ind w:left="5760" w:hanging="360"/>
      </w:pPr>
    </w:lvl>
    <w:lvl w:ilvl="8" w:tplc="84AC250C">
      <w:start w:val="1"/>
      <w:numFmt w:val="lowerRoman"/>
      <w:lvlText w:val="%9."/>
      <w:lvlJc w:val="right"/>
      <w:pPr>
        <w:ind w:left="6480" w:hanging="180"/>
      </w:pPr>
    </w:lvl>
  </w:abstractNum>
  <w:abstractNum w:abstractNumId="2" w15:restartNumberingAfterBreak="0">
    <w:nsid w:val="065D57E2"/>
    <w:multiLevelType w:val="hybridMultilevel"/>
    <w:tmpl w:val="FFFFFFFF"/>
    <w:lvl w:ilvl="0" w:tplc="96B2C402">
      <w:start w:val="1"/>
      <w:numFmt w:val="decimal"/>
      <w:lvlText w:val="%1."/>
      <w:lvlJc w:val="left"/>
      <w:pPr>
        <w:ind w:left="720" w:hanging="360"/>
      </w:pPr>
    </w:lvl>
    <w:lvl w:ilvl="1" w:tplc="2F008006">
      <w:start w:val="1"/>
      <w:numFmt w:val="lowerLetter"/>
      <w:lvlText w:val="%2."/>
      <w:lvlJc w:val="left"/>
      <w:pPr>
        <w:ind w:left="1440" w:hanging="360"/>
      </w:pPr>
    </w:lvl>
    <w:lvl w:ilvl="2" w:tplc="052E090A">
      <w:start w:val="1"/>
      <w:numFmt w:val="lowerRoman"/>
      <w:lvlText w:val="%3."/>
      <w:lvlJc w:val="right"/>
      <w:pPr>
        <w:ind w:left="2160" w:hanging="180"/>
      </w:pPr>
    </w:lvl>
    <w:lvl w:ilvl="3" w:tplc="48B233DA">
      <w:start w:val="1"/>
      <w:numFmt w:val="decimal"/>
      <w:lvlText w:val="%4."/>
      <w:lvlJc w:val="left"/>
      <w:pPr>
        <w:ind w:left="2880" w:hanging="360"/>
      </w:pPr>
    </w:lvl>
    <w:lvl w:ilvl="4" w:tplc="A74A376E">
      <w:start w:val="1"/>
      <w:numFmt w:val="lowerLetter"/>
      <w:lvlText w:val="%5."/>
      <w:lvlJc w:val="left"/>
      <w:pPr>
        <w:ind w:left="3600" w:hanging="360"/>
      </w:pPr>
    </w:lvl>
    <w:lvl w:ilvl="5" w:tplc="FD707C2A">
      <w:start w:val="1"/>
      <w:numFmt w:val="lowerRoman"/>
      <w:lvlText w:val="%6."/>
      <w:lvlJc w:val="right"/>
      <w:pPr>
        <w:ind w:left="4320" w:hanging="180"/>
      </w:pPr>
    </w:lvl>
    <w:lvl w:ilvl="6" w:tplc="BC2C6380">
      <w:start w:val="1"/>
      <w:numFmt w:val="decimal"/>
      <w:lvlText w:val="%7."/>
      <w:lvlJc w:val="left"/>
      <w:pPr>
        <w:ind w:left="5040" w:hanging="360"/>
      </w:pPr>
    </w:lvl>
    <w:lvl w:ilvl="7" w:tplc="98C64E7C">
      <w:start w:val="1"/>
      <w:numFmt w:val="lowerLetter"/>
      <w:lvlText w:val="%8."/>
      <w:lvlJc w:val="left"/>
      <w:pPr>
        <w:ind w:left="5760" w:hanging="360"/>
      </w:pPr>
    </w:lvl>
    <w:lvl w:ilvl="8" w:tplc="52364208">
      <w:start w:val="1"/>
      <w:numFmt w:val="lowerRoman"/>
      <w:lvlText w:val="%9."/>
      <w:lvlJc w:val="right"/>
      <w:pPr>
        <w:ind w:left="6480" w:hanging="180"/>
      </w:pPr>
    </w:lvl>
  </w:abstractNum>
  <w:abstractNum w:abstractNumId="3" w15:restartNumberingAfterBreak="0">
    <w:nsid w:val="07253F39"/>
    <w:multiLevelType w:val="hybridMultilevel"/>
    <w:tmpl w:val="FFFFFFFF"/>
    <w:lvl w:ilvl="0" w:tplc="6C78B60E">
      <w:start w:val="1"/>
      <w:numFmt w:val="bullet"/>
      <w:lvlText w:val=""/>
      <w:lvlJc w:val="left"/>
      <w:pPr>
        <w:ind w:left="720" w:hanging="360"/>
      </w:pPr>
      <w:rPr>
        <w:rFonts w:hint="default" w:ascii="Symbol" w:hAnsi="Symbol"/>
      </w:rPr>
    </w:lvl>
    <w:lvl w:ilvl="1" w:tplc="AC4A1798">
      <w:start w:val="1"/>
      <w:numFmt w:val="bullet"/>
      <w:lvlText w:val=""/>
      <w:lvlJc w:val="left"/>
      <w:pPr>
        <w:ind w:left="1440" w:hanging="360"/>
      </w:pPr>
      <w:rPr>
        <w:rFonts w:hint="default" w:ascii="Symbol" w:hAnsi="Symbol"/>
      </w:rPr>
    </w:lvl>
    <w:lvl w:ilvl="2" w:tplc="86C011AE">
      <w:start w:val="1"/>
      <w:numFmt w:val="bullet"/>
      <w:lvlText w:val=""/>
      <w:lvlJc w:val="left"/>
      <w:pPr>
        <w:ind w:left="2160" w:hanging="360"/>
      </w:pPr>
      <w:rPr>
        <w:rFonts w:hint="default" w:ascii="Wingdings" w:hAnsi="Wingdings"/>
      </w:rPr>
    </w:lvl>
    <w:lvl w:ilvl="3" w:tplc="C7C8B74E">
      <w:start w:val="1"/>
      <w:numFmt w:val="bullet"/>
      <w:lvlText w:val=""/>
      <w:lvlJc w:val="left"/>
      <w:pPr>
        <w:ind w:left="2880" w:hanging="360"/>
      </w:pPr>
      <w:rPr>
        <w:rFonts w:hint="default" w:ascii="Symbol" w:hAnsi="Symbol"/>
      </w:rPr>
    </w:lvl>
    <w:lvl w:ilvl="4" w:tplc="E1DC6472">
      <w:start w:val="1"/>
      <w:numFmt w:val="bullet"/>
      <w:lvlText w:val="o"/>
      <w:lvlJc w:val="left"/>
      <w:pPr>
        <w:ind w:left="3600" w:hanging="360"/>
      </w:pPr>
      <w:rPr>
        <w:rFonts w:hint="default" w:ascii="Courier New" w:hAnsi="Courier New"/>
      </w:rPr>
    </w:lvl>
    <w:lvl w:ilvl="5" w:tplc="E05CE4A2">
      <w:start w:val="1"/>
      <w:numFmt w:val="bullet"/>
      <w:lvlText w:val=""/>
      <w:lvlJc w:val="left"/>
      <w:pPr>
        <w:ind w:left="4320" w:hanging="360"/>
      </w:pPr>
      <w:rPr>
        <w:rFonts w:hint="default" w:ascii="Wingdings" w:hAnsi="Wingdings"/>
      </w:rPr>
    </w:lvl>
    <w:lvl w:ilvl="6" w:tplc="B914AE7A">
      <w:start w:val="1"/>
      <w:numFmt w:val="bullet"/>
      <w:lvlText w:val=""/>
      <w:lvlJc w:val="left"/>
      <w:pPr>
        <w:ind w:left="5040" w:hanging="360"/>
      </w:pPr>
      <w:rPr>
        <w:rFonts w:hint="default" w:ascii="Symbol" w:hAnsi="Symbol"/>
      </w:rPr>
    </w:lvl>
    <w:lvl w:ilvl="7" w:tplc="0252441E">
      <w:start w:val="1"/>
      <w:numFmt w:val="bullet"/>
      <w:lvlText w:val="o"/>
      <w:lvlJc w:val="left"/>
      <w:pPr>
        <w:ind w:left="5760" w:hanging="360"/>
      </w:pPr>
      <w:rPr>
        <w:rFonts w:hint="default" w:ascii="Courier New" w:hAnsi="Courier New"/>
      </w:rPr>
    </w:lvl>
    <w:lvl w:ilvl="8" w:tplc="97AC4982">
      <w:start w:val="1"/>
      <w:numFmt w:val="bullet"/>
      <w:lvlText w:val=""/>
      <w:lvlJc w:val="left"/>
      <w:pPr>
        <w:ind w:left="6480" w:hanging="360"/>
      </w:pPr>
      <w:rPr>
        <w:rFonts w:hint="default" w:ascii="Wingdings" w:hAnsi="Wingdings"/>
      </w:rPr>
    </w:lvl>
  </w:abstractNum>
  <w:abstractNum w:abstractNumId="4" w15:restartNumberingAfterBreak="0">
    <w:nsid w:val="0D3676D8"/>
    <w:multiLevelType w:val="hybridMultilevel"/>
    <w:tmpl w:val="FFFFFFFF"/>
    <w:lvl w:ilvl="0" w:tplc="06262F46">
      <w:start w:val="1"/>
      <w:numFmt w:val="decimal"/>
      <w:lvlText w:val="%1."/>
      <w:lvlJc w:val="left"/>
      <w:pPr>
        <w:ind w:left="720" w:hanging="360"/>
      </w:pPr>
    </w:lvl>
    <w:lvl w:ilvl="1" w:tplc="F23476E2">
      <w:start w:val="1"/>
      <w:numFmt w:val="lowerLetter"/>
      <w:lvlText w:val="%2."/>
      <w:lvlJc w:val="left"/>
      <w:pPr>
        <w:ind w:left="1440" w:hanging="360"/>
      </w:pPr>
    </w:lvl>
    <w:lvl w:ilvl="2" w:tplc="5B121AAC">
      <w:start w:val="1"/>
      <w:numFmt w:val="lowerRoman"/>
      <w:lvlText w:val="%3."/>
      <w:lvlJc w:val="right"/>
      <w:pPr>
        <w:ind w:left="2160" w:hanging="180"/>
      </w:pPr>
    </w:lvl>
    <w:lvl w:ilvl="3" w:tplc="AB28C7A4">
      <w:start w:val="1"/>
      <w:numFmt w:val="decimal"/>
      <w:lvlText w:val="%4."/>
      <w:lvlJc w:val="left"/>
      <w:pPr>
        <w:ind w:left="2880" w:hanging="360"/>
      </w:pPr>
    </w:lvl>
    <w:lvl w:ilvl="4" w:tplc="69F2D9B8">
      <w:start w:val="1"/>
      <w:numFmt w:val="lowerLetter"/>
      <w:lvlText w:val="%5."/>
      <w:lvlJc w:val="left"/>
      <w:pPr>
        <w:ind w:left="3600" w:hanging="360"/>
      </w:pPr>
    </w:lvl>
    <w:lvl w:ilvl="5" w:tplc="0018ED96">
      <w:start w:val="1"/>
      <w:numFmt w:val="lowerRoman"/>
      <w:lvlText w:val="%6."/>
      <w:lvlJc w:val="right"/>
      <w:pPr>
        <w:ind w:left="4320" w:hanging="180"/>
      </w:pPr>
    </w:lvl>
    <w:lvl w:ilvl="6" w:tplc="3C0AC08A">
      <w:start w:val="1"/>
      <w:numFmt w:val="decimal"/>
      <w:lvlText w:val="%7."/>
      <w:lvlJc w:val="left"/>
      <w:pPr>
        <w:ind w:left="5040" w:hanging="360"/>
      </w:pPr>
    </w:lvl>
    <w:lvl w:ilvl="7" w:tplc="191C8D2C">
      <w:start w:val="1"/>
      <w:numFmt w:val="lowerLetter"/>
      <w:lvlText w:val="%8."/>
      <w:lvlJc w:val="left"/>
      <w:pPr>
        <w:ind w:left="5760" w:hanging="360"/>
      </w:pPr>
    </w:lvl>
    <w:lvl w:ilvl="8" w:tplc="79680536">
      <w:start w:val="1"/>
      <w:numFmt w:val="lowerRoman"/>
      <w:lvlText w:val="%9."/>
      <w:lvlJc w:val="right"/>
      <w:pPr>
        <w:ind w:left="6480" w:hanging="180"/>
      </w:pPr>
    </w:lvl>
  </w:abstractNum>
  <w:abstractNum w:abstractNumId="5" w15:restartNumberingAfterBreak="0">
    <w:nsid w:val="101D4C11"/>
    <w:multiLevelType w:val="hybridMultilevel"/>
    <w:tmpl w:val="FFFFFFFF"/>
    <w:lvl w:ilvl="0" w:tplc="EAD0AE06">
      <w:start w:val="1"/>
      <w:numFmt w:val="decimal"/>
      <w:lvlText w:val="%1."/>
      <w:lvlJc w:val="left"/>
      <w:pPr>
        <w:ind w:left="720" w:hanging="360"/>
      </w:pPr>
    </w:lvl>
    <w:lvl w:ilvl="1" w:tplc="ACBE7C0A">
      <w:start w:val="1"/>
      <w:numFmt w:val="lowerLetter"/>
      <w:lvlText w:val="%2."/>
      <w:lvlJc w:val="left"/>
      <w:pPr>
        <w:ind w:left="1440" w:hanging="360"/>
      </w:pPr>
    </w:lvl>
    <w:lvl w:ilvl="2" w:tplc="E78A2F6C">
      <w:start w:val="1"/>
      <w:numFmt w:val="lowerRoman"/>
      <w:lvlText w:val="%3."/>
      <w:lvlJc w:val="right"/>
      <w:pPr>
        <w:ind w:left="2160" w:hanging="180"/>
      </w:pPr>
    </w:lvl>
    <w:lvl w:ilvl="3" w:tplc="CD4EDBDE">
      <w:start w:val="1"/>
      <w:numFmt w:val="decimal"/>
      <w:lvlText w:val="%4."/>
      <w:lvlJc w:val="left"/>
      <w:pPr>
        <w:ind w:left="2880" w:hanging="360"/>
      </w:pPr>
    </w:lvl>
    <w:lvl w:ilvl="4" w:tplc="74464404">
      <w:start w:val="1"/>
      <w:numFmt w:val="lowerLetter"/>
      <w:lvlText w:val="%5."/>
      <w:lvlJc w:val="left"/>
      <w:pPr>
        <w:ind w:left="3600" w:hanging="360"/>
      </w:pPr>
    </w:lvl>
    <w:lvl w:ilvl="5" w:tplc="A81CD954">
      <w:start w:val="1"/>
      <w:numFmt w:val="lowerRoman"/>
      <w:lvlText w:val="%6."/>
      <w:lvlJc w:val="right"/>
      <w:pPr>
        <w:ind w:left="4320" w:hanging="180"/>
      </w:pPr>
    </w:lvl>
    <w:lvl w:ilvl="6" w:tplc="2374877A">
      <w:start w:val="1"/>
      <w:numFmt w:val="decimal"/>
      <w:lvlText w:val="%7."/>
      <w:lvlJc w:val="left"/>
      <w:pPr>
        <w:ind w:left="5040" w:hanging="360"/>
      </w:pPr>
    </w:lvl>
    <w:lvl w:ilvl="7" w:tplc="E232136E">
      <w:start w:val="1"/>
      <w:numFmt w:val="lowerLetter"/>
      <w:lvlText w:val="%8."/>
      <w:lvlJc w:val="left"/>
      <w:pPr>
        <w:ind w:left="5760" w:hanging="360"/>
      </w:pPr>
    </w:lvl>
    <w:lvl w:ilvl="8" w:tplc="A830ABDC">
      <w:start w:val="1"/>
      <w:numFmt w:val="lowerRoman"/>
      <w:lvlText w:val="%9."/>
      <w:lvlJc w:val="right"/>
      <w:pPr>
        <w:ind w:left="6480" w:hanging="180"/>
      </w:pPr>
    </w:lvl>
  </w:abstractNum>
  <w:abstractNum w:abstractNumId="6" w15:restartNumberingAfterBreak="0">
    <w:nsid w:val="12E17536"/>
    <w:multiLevelType w:val="hybridMultilevel"/>
    <w:tmpl w:val="FFFFFFFF"/>
    <w:lvl w:ilvl="0" w:tplc="D5FA7D3E">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plc="F59E7A3C">
      <w:start w:val="1"/>
      <w:numFmt w:val="bullet"/>
      <w:lvlText w:val=""/>
      <w:lvlJc w:val="left"/>
      <w:pPr>
        <w:ind w:left="2160" w:hanging="360"/>
      </w:pPr>
      <w:rPr>
        <w:rFonts w:hint="default" w:ascii="Wingdings" w:hAnsi="Wingdings"/>
      </w:rPr>
    </w:lvl>
    <w:lvl w:ilvl="3" w:tplc="CF1031F4">
      <w:start w:val="1"/>
      <w:numFmt w:val="bullet"/>
      <w:lvlText w:val=""/>
      <w:lvlJc w:val="left"/>
      <w:pPr>
        <w:ind w:left="2880" w:hanging="360"/>
      </w:pPr>
      <w:rPr>
        <w:rFonts w:hint="default" w:ascii="Symbol" w:hAnsi="Symbol"/>
      </w:rPr>
    </w:lvl>
    <w:lvl w:ilvl="4" w:tplc="C8944D94">
      <w:start w:val="1"/>
      <w:numFmt w:val="bullet"/>
      <w:lvlText w:val="o"/>
      <w:lvlJc w:val="left"/>
      <w:pPr>
        <w:ind w:left="3600" w:hanging="360"/>
      </w:pPr>
      <w:rPr>
        <w:rFonts w:hint="default" w:ascii="Courier New" w:hAnsi="Courier New"/>
      </w:rPr>
    </w:lvl>
    <w:lvl w:ilvl="5" w:tplc="BB18F900">
      <w:start w:val="1"/>
      <w:numFmt w:val="bullet"/>
      <w:lvlText w:val=""/>
      <w:lvlJc w:val="left"/>
      <w:pPr>
        <w:ind w:left="4320" w:hanging="360"/>
      </w:pPr>
      <w:rPr>
        <w:rFonts w:hint="default" w:ascii="Wingdings" w:hAnsi="Wingdings"/>
      </w:rPr>
    </w:lvl>
    <w:lvl w:ilvl="6" w:tplc="3558CAA0">
      <w:start w:val="1"/>
      <w:numFmt w:val="bullet"/>
      <w:lvlText w:val=""/>
      <w:lvlJc w:val="left"/>
      <w:pPr>
        <w:ind w:left="5040" w:hanging="360"/>
      </w:pPr>
      <w:rPr>
        <w:rFonts w:hint="default" w:ascii="Symbol" w:hAnsi="Symbol"/>
      </w:rPr>
    </w:lvl>
    <w:lvl w:ilvl="7" w:tplc="D19A91C2">
      <w:start w:val="1"/>
      <w:numFmt w:val="bullet"/>
      <w:lvlText w:val="o"/>
      <w:lvlJc w:val="left"/>
      <w:pPr>
        <w:ind w:left="5760" w:hanging="360"/>
      </w:pPr>
      <w:rPr>
        <w:rFonts w:hint="default" w:ascii="Courier New" w:hAnsi="Courier New"/>
      </w:rPr>
    </w:lvl>
    <w:lvl w:ilvl="8" w:tplc="3C68AA22">
      <w:start w:val="1"/>
      <w:numFmt w:val="bullet"/>
      <w:lvlText w:val=""/>
      <w:lvlJc w:val="left"/>
      <w:pPr>
        <w:ind w:left="6480" w:hanging="360"/>
      </w:pPr>
      <w:rPr>
        <w:rFonts w:hint="default" w:ascii="Wingdings" w:hAnsi="Wingdings"/>
      </w:rPr>
    </w:lvl>
  </w:abstractNum>
  <w:abstractNum w:abstractNumId="7" w15:restartNumberingAfterBreak="0">
    <w:nsid w:val="1361128C"/>
    <w:multiLevelType w:val="hybridMultilevel"/>
    <w:tmpl w:val="FFFFFFFF"/>
    <w:lvl w:ilvl="0" w:tplc="921A6506">
      <w:start w:val="1"/>
      <w:numFmt w:val="decimal"/>
      <w:lvlText w:val="%1."/>
      <w:lvlJc w:val="left"/>
      <w:pPr>
        <w:ind w:left="720" w:hanging="360"/>
      </w:pPr>
    </w:lvl>
    <w:lvl w:ilvl="1" w:tplc="FD6493C4">
      <w:start w:val="1"/>
      <w:numFmt w:val="lowerLetter"/>
      <w:lvlText w:val="%2."/>
      <w:lvlJc w:val="left"/>
      <w:pPr>
        <w:ind w:left="1440" w:hanging="360"/>
      </w:pPr>
    </w:lvl>
    <w:lvl w:ilvl="2" w:tplc="2A76529E">
      <w:start w:val="1"/>
      <w:numFmt w:val="lowerRoman"/>
      <w:lvlText w:val="%3."/>
      <w:lvlJc w:val="right"/>
      <w:pPr>
        <w:ind w:left="2160" w:hanging="180"/>
      </w:pPr>
    </w:lvl>
    <w:lvl w:ilvl="3" w:tplc="D0109184">
      <w:start w:val="1"/>
      <w:numFmt w:val="decimal"/>
      <w:lvlText w:val="%4."/>
      <w:lvlJc w:val="left"/>
      <w:pPr>
        <w:ind w:left="2880" w:hanging="360"/>
      </w:pPr>
    </w:lvl>
    <w:lvl w:ilvl="4" w:tplc="0CCAE85E">
      <w:start w:val="1"/>
      <w:numFmt w:val="lowerLetter"/>
      <w:lvlText w:val="%5."/>
      <w:lvlJc w:val="left"/>
      <w:pPr>
        <w:ind w:left="3600" w:hanging="360"/>
      </w:pPr>
    </w:lvl>
    <w:lvl w:ilvl="5" w:tplc="09C051A2">
      <w:start w:val="1"/>
      <w:numFmt w:val="lowerRoman"/>
      <w:lvlText w:val="%6."/>
      <w:lvlJc w:val="right"/>
      <w:pPr>
        <w:ind w:left="4320" w:hanging="180"/>
      </w:pPr>
    </w:lvl>
    <w:lvl w:ilvl="6" w:tplc="118A6096">
      <w:start w:val="1"/>
      <w:numFmt w:val="decimal"/>
      <w:lvlText w:val="%7."/>
      <w:lvlJc w:val="left"/>
      <w:pPr>
        <w:ind w:left="5040" w:hanging="360"/>
      </w:pPr>
    </w:lvl>
    <w:lvl w:ilvl="7" w:tplc="BD6EB4CC">
      <w:start w:val="1"/>
      <w:numFmt w:val="lowerLetter"/>
      <w:lvlText w:val="%8."/>
      <w:lvlJc w:val="left"/>
      <w:pPr>
        <w:ind w:left="5760" w:hanging="360"/>
      </w:pPr>
    </w:lvl>
    <w:lvl w:ilvl="8" w:tplc="8ABA80E4">
      <w:start w:val="1"/>
      <w:numFmt w:val="lowerRoman"/>
      <w:lvlText w:val="%9."/>
      <w:lvlJc w:val="right"/>
      <w:pPr>
        <w:ind w:left="6480" w:hanging="180"/>
      </w:pPr>
    </w:lvl>
  </w:abstractNum>
  <w:abstractNum w:abstractNumId="8" w15:restartNumberingAfterBreak="0">
    <w:nsid w:val="16B66D72"/>
    <w:multiLevelType w:val="hybridMultilevel"/>
    <w:tmpl w:val="FFFFFFFF"/>
    <w:lvl w:ilvl="0" w:tplc="E3C0E5AA">
      <w:start w:val="1"/>
      <w:numFmt w:val="decimal"/>
      <w:lvlText w:val="%1."/>
      <w:lvlJc w:val="left"/>
      <w:pPr>
        <w:ind w:left="720" w:hanging="360"/>
      </w:pPr>
    </w:lvl>
    <w:lvl w:ilvl="1" w:tplc="52AAB936">
      <w:start w:val="1"/>
      <w:numFmt w:val="lowerLetter"/>
      <w:lvlText w:val="%2."/>
      <w:lvlJc w:val="left"/>
      <w:pPr>
        <w:ind w:left="1440" w:hanging="360"/>
      </w:pPr>
    </w:lvl>
    <w:lvl w:ilvl="2" w:tplc="D83059D4">
      <w:start w:val="1"/>
      <w:numFmt w:val="lowerRoman"/>
      <w:lvlText w:val="%3."/>
      <w:lvlJc w:val="right"/>
      <w:pPr>
        <w:ind w:left="2160" w:hanging="180"/>
      </w:pPr>
    </w:lvl>
    <w:lvl w:ilvl="3" w:tplc="A45AB710">
      <w:start w:val="1"/>
      <w:numFmt w:val="decimal"/>
      <w:lvlText w:val="%4."/>
      <w:lvlJc w:val="left"/>
      <w:pPr>
        <w:ind w:left="2880" w:hanging="360"/>
      </w:pPr>
    </w:lvl>
    <w:lvl w:ilvl="4" w:tplc="95F0A0F6">
      <w:start w:val="1"/>
      <w:numFmt w:val="lowerLetter"/>
      <w:lvlText w:val="%5."/>
      <w:lvlJc w:val="left"/>
      <w:pPr>
        <w:ind w:left="3600" w:hanging="360"/>
      </w:pPr>
    </w:lvl>
    <w:lvl w:ilvl="5" w:tplc="70784BCE">
      <w:start w:val="1"/>
      <w:numFmt w:val="lowerRoman"/>
      <w:lvlText w:val="%6."/>
      <w:lvlJc w:val="right"/>
      <w:pPr>
        <w:ind w:left="4320" w:hanging="180"/>
      </w:pPr>
    </w:lvl>
    <w:lvl w:ilvl="6" w:tplc="72F6BC7E">
      <w:start w:val="1"/>
      <w:numFmt w:val="decimal"/>
      <w:lvlText w:val="%7."/>
      <w:lvlJc w:val="left"/>
      <w:pPr>
        <w:ind w:left="5040" w:hanging="360"/>
      </w:pPr>
    </w:lvl>
    <w:lvl w:ilvl="7" w:tplc="9EC4395A">
      <w:start w:val="1"/>
      <w:numFmt w:val="lowerLetter"/>
      <w:lvlText w:val="%8."/>
      <w:lvlJc w:val="left"/>
      <w:pPr>
        <w:ind w:left="5760" w:hanging="360"/>
      </w:pPr>
    </w:lvl>
    <w:lvl w:ilvl="8" w:tplc="ADF0573C">
      <w:start w:val="1"/>
      <w:numFmt w:val="lowerRoman"/>
      <w:lvlText w:val="%9."/>
      <w:lvlJc w:val="right"/>
      <w:pPr>
        <w:ind w:left="6480" w:hanging="180"/>
      </w:pPr>
    </w:lvl>
  </w:abstractNum>
  <w:abstractNum w:abstractNumId="9" w15:restartNumberingAfterBreak="0">
    <w:nsid w:val="16E63716"/>
    <w:multiLevelType w:val="hybridMultilevel"/>
    <w:tmpl w:val="FFFFFFFF"/>
    <w:lvl w:ilvl="0" w:tplc="EACE8DFC">
      <w:start w:val="1"/>
      <w:numFmt w:val="decimal"/>
      <w:lvlText w:val="%1."/>
      <w:lvlJc w:val="left"/>
      <w:pPr>
        <w:ind w:left="720" w:hanging="360"/>
      </w:pPr>
    </w:lvl>
    <w:lvl w:ilvl="1" w:tplc="64AA5BC6">
      <w:start w:val="1"/>
      <w:numFmt w:val="lowerLetter"/>
      <w:lvlText w:val="%2."/>
      <w:lvlJc w:val="left"/>
      <w:pPr>
        <w:ind w:left="1440" w:hanging="360"/>
      </w:pPr>
    </w:lvl>
    <w:lvl w:ilvl="2" w:tplc="55C4B73C">
      <w:start w:val="1"/>
      <w:numFmt w:val="lowerRoman"/>
      <w:lvlText w:val="%3."/>
      <w:lvlJc w:val="right"/>
      <w:pPr>
        <w:ind w:left="2160" w:hanging="180"/>
      </w:pPr>
    </w:lvl>
    <w:lvl w:ilvl="3" w:tplc="1BBAFB1E">
      <w:start w:val="1"/>
      <w:numFmt w:val="decimal"/>
      <w:lvlText w:val="%4."/>
      <w:lvlJc w:val="left"/>
      <w:pPr>
        <w:ind w:left="2880" w:hanging="360"/>
      </w:pPr>
    </w:lvl>
    <w:lvl w:ilvl="4" w:tplc="30301044">
      <w:start w:val="1"/>
      <w:numFmt w:val="lowerLetter"/>
      <w:lvlText w:val="%5."/>
      <w:lvlJc w:val="left"/>
      <w:pPr>
        <w:ind w:left="3600" w:hanging="360"/>
      </w:pPr>
    </w:lvl>
    <w:lvl w:ilvl="5" w:tplc="44AAB82A">
      <w:start w:val="1"/>
      <w:numFmt w:val="lowerRoman"/>
      <w:lvlText w:val="%6."/>
      <w:lvlJc w:val="right"/>
      <w:pPr>
        <w:ind w:left="4320" w:hanging="180"/>
      </w:pPr>
    </w:lvl>
    <w:lvl w:ilvl="6" w:tplc="D9E6F62A">
      <w:start w:val="1"/>
      <w:numFmt w:val="decimal"/>
      <w:lvlText w:val="%7."/>
      <w:lvlJc w:val="left"/>
      <w:pPr>
        <w:ind w:left="5040" w:hanging="360"/>
      </w:pPr>
    </w:lvl>
    <w:lvl w:ilvl="7" w:tplc="6C64D5FA">
      <w:start w:val="1"/>
      <w:numFmt w:val="lowerLetter"/>
      <w:lvlText w:val="%8."/>
      <w:lvlJc w:val="left"/>
      <w:pPr>
        <w:ind w:left="5760" w:hanging="360"/>
      </w:pPr>
    </w:lvl>
    <w:lvl w:ilvl="8" w:tplc="50621E0A">
      <w:start w:val="1"/>
      <w:numFmt w:val="lowerRoman"/>
      <w:lvlText w:val="%9."/>
      <w:lvlJc w:val="right"/>
      <w:pPr>
        <w:ind w:left="6480" w:hanging="180"/>
      </w:pPr>
    </w:lvl>
  </w:abstractNum>
  <w:abstractNum w:abstractNumId="10" w15:restartNumberingAfterBreak="0">
    <w:nsid w:val="18AB1BDF"/>
    <w:multiLevelType w:val="hybridMultilevel"/>
    <w:tmpl w:val="FFFFFFFF"/>
    <w:lvl w:ilvl="0" w:tplc="F0EAD702">
      <w:start w:val="1"/>
      <w:numFmt w:val="decimal"/>
      <w:lvlText w:val="%1."/>
      <w:lvlJc w:val="left"/>
      <w:pPr>
        <w:ind w:left="720" w:hanging="360"/>
      </w:pPr>
    </w:lvl>
    <w:lvl w:ilvl="1" w:tplc="212A8D0C">
      <w:start w:val="1"/>
      <w:numFmt w:val="lowerLetter"/>
      <w:lvlText w:val="%2."/>
      <w:lvlJc w:val="left"/>
      <w:pPr>
        <w:ind w:left="1440" w:hanging="360"/>
      </w:pPr>
    </w:lvl>
    <w:lvl w:ilvl="2" w:tplc="679A14D6">
      <w:start w:val="1"/>
      <w:numFmt w:val="lowerRoman"/>
      <w:lvlText w:val="%3."/>
      <w:lvlJc w:val="right"/>
      <w:pPr>
        <w:ind w:left="2160" w:hanging="180"/>
      </w:pPr>
    </w:lvl>
    <w:lvl w:ilvl="3" w:tplc="C2443DA0">
      <w:start w:val="1"/>
      <w:numFmt w:val="decimal"/>
      <w:lvlText w:val="%4."/>
      <w:lvlJc w:val="left"/>
      <w:pPr>
        <w:ind w:left="2880" w:hanging="360"/>
      </w:pPr>
    </w:lvl>
    <w:lvl w:ilvl="4" w:tplc="AEDE07E4">
      <w:start w:val="1"/>
      <w:numFmt w:val="lowerLetter"/>
      <w:lvlText w:val="%5."/>
      <w:lvlJc w:val="left"/>
      <w:pPr>
        <w:ind w:left="3600" w:hanging="360"/>
      </w:pPr>
    </w:lvl>
    <w:lvl w:ilvl="5" w:tplc="3244DFBA">
      <w:start w:val="1"/>
      <w:numFmt w:val="lowerRoman"/>
      <w:lvlText w:val="%6."/>
      <w:lvlJc w:val="right"/>
      <w:pPr>
        <w:ind w:left="4320" w:hanging="180"/>
      </w:pPr>
    </w:lvl>
    <w:lvl w:ilvl="6" w:tplc="6B4258FE">
      <w:start w:val="1"/>
      <w:numFmt w:val="decimal"/>
      <w:lvlText w:val="%7."/>
      <w:lvlJc w:val="left"/>
      <w:pPr>
        <w:ind w:left="5040" w:hanging="360"/>
      </w:pPr>
    </w:lvl>
    <w:lvl w:ilvl="7" w:tplc="918E602A">
      <w:start w:val="1"/>
      <w:numFmt w:val="lowerLetter"/>
      <w:lvlText w:val="%8."/>
      <w:lvlJc w:val="left"/>
      <w:pPr>
        <w:ind w:left="5760" w:hanging="360"/>
      </w:pPr>
    </w:lvl>
    <w:lvl w:ilvl="8" w:tplc="C9E4DEA0">
      <w:start w:val="1"/>
      <w:numFmt w:val="lowerRoman"/>
      <w:lvlText w:val="%9."/>
      <w:lvlJc w:val="right"/>
      <w:pPr>
        <w:ind w:left="6480" w:hanging="180"/>
      </w:pPr>
    </w:lvl>
  </w:abstractNum>
  <w:abstractNum w:abstractNumId="11" w15:restartNumberingAfterBreak="0">
    <w:nsid w:val="1BE12E2E"/>
    <w:multiLevelType w:val="hybridMultilevel"/>
    <w:tmpl w:val="FFFFFFFF"/>
    <w:lvl w:ilvl="0" w:tplc="95402D08">
      <w:start w:val="1"/>
      <w:numFmt w:val="decimal"/>
      <w:lvlText w:val="%1."/>
      <w:lvlJc w:val="left"/>
      <w:pPr>
        <w:ind w:left="720" w:hanging="360"/>
      </w:pPr>
    </w:lvl>
    <w:lvl w:ilvl="1" w:tplc="D8025776">
      <w:start w:val="1"/>
      <w:numFmt w:val="lowerLetter"/>
      <w:lvlText w:val="%2."/>
      <w:lvlJc w:val="left"/>
      <w:pPr>
        <w:ind w:left="1440" w:hanging="360"/>
      </w:pPr>
    </w:lvl>
    <w:lvl w:ilvl="2" w:tplc="A66ABCAA">
      <w:start w:val="1"/>
      <w:numFmt w:val="lowerRoman"/>
      <w:lvlText w:val="%3."/>
      <w:lvlJc w:val="right"/>
      <w:pPr>
        <w:ind w:left="2160" w:hanging="180"/>
      </w:pPr>
    </w:lvl>
    <w:lvl w:ilvl="3" w:tplc="4CB89178">
      <w:start w:val="1"/>
      <w:numFmt w:val="decimal"/>
      <w:lvlText w:val="%4."/>
      <w:lvlJc w:val="left"/>
      <w:pPr>
        <w:ind w:left="2880" w:hanging="360"/>
      </w:pPr>
    </w:lvl>
    <w:lvl w:ilvl="4" w:tplc="432C3A96">
      <w:start w:val="1"/>
      <w:numFmt w:val="lowerLetter"/>
      <w:lvlText w:val="%5."/>
      <w:lvlJc w:val="left"/>
      <w:pPr>
        <w:ind w:left="3600" w:hanging="360"/>
      </w:pPr>
    </w:lvl>
    <w:lvl w:ilvl="5" w:tplc="F0E07E4E">
      <w:start w:val="1"/>
      <w:numFmt w:val="lowerRoman"/>
      <w:lvlText w:val="%6."/>
      <w:lvlJc w:val="right"/>
      <w:pPr>
        <w:ind w:left="4320" w:hanging="180"/>
      </w:pPr>
    </w:lvl>
    <w:lvl w:ilvl="6" w:tplc="FBB86944">
      <w:start w:val="1"/>
      <w:numFmt w:val="decimal"/>
      <w:lvlText w:val="%7."/>
      <w:lvlJc w:val="left"/>
      <w:pPr>
        <w:ind w:left="5040" w:hanging="360"/>
      </w:pPr>
    </w:lvl>
    <w:lvl w:ilvl="7" w:tplc="BEAC781E">
      <w:start w:val="1"/>
      <w:numFmt w:val="lowerLetter"/>
      <w:lvlText w:val="%8."/>
      <w:lvlJc w:val="left"/>
      <w:pPr>
        <w:ind w:left="5760" w:hanging="360"/>
      </w:pPr>
    </w:lvl>
    <w:lvl w:ilvl="8" w:tplc="746254C2">
      <w:start w:val="1"/>
      <w:numFmt w:val="lowerRoman"/>
      <w:lvlText w:val="%9."/>
      <w:lvlJc w:val="right"/>
      <w:pPr>
        <w:ind w:left="6480" w:hanging="180"/>
      </w:pPr>
    </w:lvl>
  </w:abstractNum>
  <w:abstractNum w:abstractNumId="12" w15:restartNumberingAfterBreak="0">
    <w:nsid w:val="210E3B2C"/>
    <w:multiLevelType w:val="hybridMultilevel"/>
    <w:tmpl w:val="FFFFFFFF"/>
    <w:lvl w:ilvl="0" w:tplc="92E6E57C">
      <w:start w:val="1"/>
      <w:numFmt w:val="decimal"/>
      <w:lvlText w:val="%1."/>
      <w:lvlJc w:val="left"/>
      <w:pPr>
        <w:ind w:left="720" w:hanging="360"/>
      </w:pPr>
    </w:lvl>
    <w:lvl w:ilvl="1" w:tplc="5F0A9E5A">
      <w:start w:val="1"/>
      <w:numFmt w:val="lowerLetter"/>
      <w:lvlText w:val="%2."/>
      <w:lvlJc w:val="left"/>
      <w:pPr>
        <w:ind w:left="1440" w:hanging="360"/>
      </w:pPr>
    </w:lvl>
    <w:lvl w:ilvl="2" w:tplc="8660B096">
      <w:start w:val="1"/>
      <w:numFmt w:val="lowerRoman"/>
      <w:lvlText w:val="%3."/>
      <w:lvlJc w:val="right"/>
      <w:pPr>
        <w:ind w:left="2160" w:hanging="180"/>
      </w:pPr>
    </w:lvl>
    <w:lvl w:ilvl="3" w:tplc="047674B4">
      <w:start w:val="1"/>
      <w:numFmt w:val="decimal"/>
      <w:lvlText w:val="%4."/>
      <w:lvlJc w:val="left"/>
      <w:pPr>
        <w:ind w:left="2880" w:hanging="360"/>
      </w:pPr>
    </w:lvl>
    <w:lvl w:ilvl="4" w:tplc="B0C283DC">
      <w:start w:val="1"/>
      <w:numFmt w:val="lowerLetter"/>
      <w:lvlText w:val="%5."/>
      <w:lvlJc w:val="left"/>
      <w:pPr>
        <w:ind w:left="3600" w:hanging="360"/>
      </w:pPr>
    </w:lvl>
    <w:lvl w:ilvl="5" w:tplc="346C72D6">
      <w:start w:val="1"/>
      <w:numFmt w:val="lowerRoman"/>
      <w:lvlText w:val="%6."/>
      <w:lvlJc w:val="right"/>
      <w:pPr>
        <w:ind w:left="4320" w:hanging="180"/>
      </w:pPr>
    </w:lvl>
    <w:lvl w:ilvl="6" w:tplc="FBA45F86">
      <w:start w:val="1"/>
      <w:numFmt w:val="decimal"/>
      <w:lvlText w:val="%7."/>
      <w:lvlJc w:val="left"/>
      <w:pPr>
        <w:ind w:left="5040" w:hanging="360"/>
      </w:pPr>
    </w:lvl>
    <w:lvl w:ilvl="7" w:tplc="F7C84CD0">
      <w:start w:val="1"/>
      <w:numFmt w:val="lowerLetter"/>
      <w:lvlText w:val="%8."/>
      <w:lvlJc w:val="left"/>
      <w:pPr>
        <w:ind w:left="5760" w:hanging="360"/>
      </w:pPr>
    </w:lvl>
    <w:lvl w:ilvl="8" w:tplc="454ABC88">
      <w:start w:val="1"/>
      <w:numFmt w:val="lowerRoman"/>
      <w:lvlText w:val="%9."/>
      <w:lvlJc w:val="right"/>
      <w:pPr>
        <w:ind w:left="6480" w:hanging="180"/>
      </w:pPr>
    </w:lvl>
  </w:abstractNum>
  <w:abstractNum w:abstractNumId="13" w15:restartNumberingAfterBreak="0">
    <w:nsid w:val="22F00713"/>
    <w:multiLevelType w:val="hybridMultilevel"/>
    <w:tmpl w:val="FFFFFFFF"/>
    <w:lvl w:ilvl="0" w:tplc="176016A8">
      <w:start w:val="1"/>
      <w:numFmt w:val="decimal"/>
      <w:lvlText w:val="%1."/>
      <w:lvlJc w:val="left"/>
      <w:pPr>
        <w:ind w:left="720" w:hanging="360"/>
      </w:pPr>
    </w:lvl>
    <w:lvl w:ilvl="1" w:tplc="97D2F7CE">
      <w:start w:val="1"/>
      <w:numFmt w:val="lowerLetter"/>
      <w:lvlText w:val="%2."/>
      <w:lvlJc w:val="left"/>
      <w:pPr>
        <w:ind w:left="1440" w:hanging="360"/>
      </w:pPr>
    </w:lvl>
    <w:lvl w:ilvl="2" w:tplc="45D45674">
      <w:start w:val="1"/>
      <w:numFmt w:val="lowerRoman"/>
      <w:lvlText w:val="%3."/>
      <w:lvlJc w:val="right"/>
      <w:pPr>
        <w:ind w:left="2160" w:hanging="180"/>
      </w:pPr>
    </w:lvl>
    <w:lvl w:ilvl="3" w:tplc="13609E10">
      <w:start w:val="1"/>
      <w:numFmt w:val="decimal"/>
      <w:lvlText w:val="%4."/>
      <w:lvlJc w:val="left"/>
      <w:pPr>
        <w:ind w:left="2880" w:hanging="360"/>
      </w:pPr>
    </w:lvl>
    <w:lvl w:ilvl="4" w:tplc="339AF292">
      <w:start w:val="1"/>
      <w:numFmt w:val="lowerLetter"/>
      <w:lvlText w:val="%5."/>
      <w:lvlJc w:val="left"/>
      <w:pPr>
        <w:ind w:left="3600" w:hanging="360"/>
      </w:pPr>
    </w:lvl>
    <w:lvl w:ilvl="5" w:tplc="932A1504">
      <w:start w:val="1"/>
      <w:numFmt w:val="lowerRoman"/>
      <w:lvlText w:val="%6."/>
      <w:lvlJc w:val="right"/>
      <w:pPr>
        <w:ind w:left="4320" w:hanging="180"/>
      </w:pPr>
    </w:lvl>
    <w:lvl w:ilvl="6" w:tplc="7C7AB506">
      <w:start w:val="1"/>
      <w:numFmt w:val="decimal"/>
      <w:lvlText w:val="%7."/>
      <w:lvlJc w:val="left"/>
      <w:pPr>
        <w:ind w:left="5040" w:hanging="360"/>
      </w:pPr>
    </w:lvl>
    <w:lvl w:ilvl="7" w:tplc="497EEF6C">
      <w:start w:val="1"/>
      <w:numFmt w:val="lowerLetter"/>
      <w:lvlText w:val="%8."/>
      <w:lvlJc w:val="left"/>
      <w:pPr>
        <w:ind w:left="5760" w:hanging="360"/>
      </w:pPr>
    </w:lvl>
    <w:lvl w:ilvl="8" w:tplc="A16AD94E">
      <w:start w:val="1"/>
      <w:numFmt w:val="lowerRoman"/>
      <w:lvlText w:val="%9."/>
      <w:lvlJc w:val="right"/>
      <w:pPr>
        <w:ind w:left="6480" w:hanging="180"/>
      </w:pPr>
    </w:lvl>
  </w:abstractNum>
  <w:abstractNum w:abstractNumId="14" w15:restartNumberingAfterBreak="0">
    <w:nsid w:val="23385BBA"/>
    <w:multiLevelType w:val="hybridMultilevel"/>
    <w:tmpl w:val="FFFFFFFF"/>
    <w:lvl w:ilvl="0" w:tplc="80FCCAB8">
      <w:start w:val="1"/>
      <w:numFmt w:val="bullet"/>
      <w:lvlText w:val=""/>
      <w:lvlJc w:val="left"/>
      <w:pPr>
        <w:ind w:left="720" w:hanging="360"/>
      </w:pPr>
      <w:rPr>
        <w:rFonts w:hint="default" w:ascii="Symbol" w:hAnsi="Symbol"/>
      </w:rPr>
    </w:lvl>
    <w:lvl w:ilvl="1" w:tplc="A64AF5DE">
      <w:start w:val="1"/>
      <w:numFmt w:val="bullet"/>
      <w:lvlText w:val=""/>
      <w:lvlJc w:val="left"/>
      <w:pPr>
        <w:ind w:left="1440" w:hanging="360"/>
      </w:pPr>
      <w:rPr>
        <w:rFonts w:hint="default" w:ascii="Symbol" w:hAnsi="Symbol"/>
      </w:rPr>
    </w:lvl>
    <w:lvl w:ilvl="2" w:tplc="D63697AA">
      <w:start w:val="1"/>
      <w:numFmt w:val="bullet"/>
      <w:lvlText w:val=""/>
      <w:lvlJc w:val="left"/>
      <w:pPr>
        <w:ind w:left="2160" w:hanging="360"/>
      </w:pPr>
      <w:rPr>
        <w:rFonts w:hint="default" w:ascii="Wingdings" w:hAnsi="Wingdings"/>
      </w:rPr>
    </w:lvl>
    <w:lvl w:ilvl="3" w:tplc="00FE7C32">
      <w:start w:val="1"/>
      <w:numFmt w:val="bullet"/>
      <w:lvlText w:val=""/>
      <w:lvlJc w:val="left"/>
      <w:pPr>
        <w:ind w:left="2880" w:hanging="360"/>
      </w:pPr>
      <w:rPr>
        <w:rFonts w:hint="default" w:ascii="Symbol" w:hAnsi="Symbol"/>
      </w:rPr>
    </w:lvl>
    <w:lvl w:ilvl="4" w:tplc="F05A6AEA">
      <w:start w:val="1"/>
      <w:numFmt w:val="bullet"/>
      <w:lvlText w:val="o"/>
      <w:lvlJc w:val="left"/>
      <w:pPr>
        <w:ind w:left="3600" w:hanging="360"/>
      </w:pPr>
      <w:rPr>
        <w:rFonts w:hint="default" w:ascii="Courier New" w:hAnsi="Courier New"/>
      </w:rPr>
    </w:lvl>
    <w:lvl w:ilvl="5" w:tplc="09E4C3CC">
      <w:start w:val="1"/>
      <w:numFmt w:val="bullet"/>
      <w:lvlText w:val=""/>
      <w:lvlJc w:val="left"/>
      <w:pPr>
        <w:ind w:left="4320" w:hanging="360"/>
      </w:pPr>
      <w:rPr>
        <w:rFonts w:hint="default" w:ascii="Wingdings" w:hAnsi="Wingdings"/>
      </w:rPr>
    </w:lvl>
    <w:lvl w:ilvl="6" w:tplc="248685D0">
      <w:start w:val="1"/>
      <w:numFmt w:val="bullet"/>
      <w:lvlText w:val=""/>
      <w:lvlJc w:val="left"/>
      <w:pPr>
        <w:ind w:left="5040" w:hanging="360"/>
      </w:pPr>
      <w:rPr>
        <w:rFonts w:hint="default" w:ascii="Symbol" w:hAnsi="Symbol"/>
      </w:rPr>
    </w:lvl>
    <w:lvl w:ilvl="7" w:tplc="F3EC36AE">
      <w:start w:val="1"/>
      <w:numFmt w:val="bullet"/>
      <w:lvlText w:val="o"/>
      <w:lvlJc w:val="left"/>
      <w:pPr>
        <w:ind w:left="5760" w:hanging="360"/>
      </w:pPr>
      <w:rPr>
        <w:rFonts w:hint="default" w:ascii="Courier New" w:hAnsi="Courier New"/>
      </w:rPr>
    </w:lvl>
    <w:lvl w:ilvl="8" w:tplc="121C29D4">
      <w:start w:val="1"/>
      <w:numFmt w:val="bullet"/>
      <w:lvlText w:val=""/>
      <w:lvlJc w:val="left"/>
      <w:pPr>
        <w:ind w:left="6480" w:hanging="360"/>
      </w:pPr>
      <w:rPr>
        <w:rFonts w:hint="default" w:ascii="Wingdings" w:hAnsi="Wingdings"/>
      </w:rPr>
    </w:lvl>
  </w:abstractNum>
  <w:abstractNum w:abstractNumId="15" w15:restartNumberingAfterBreak="0">
    <w:nsid w:val="233B42F5"/>
    <w:multiLevelType w:val="hybridMultilevel"/>
    <w:tmpl w:val="FFFFFFFF"/>
    <w:lvl w:ilvl="0" w:tplc="C4E052F4">
      <w:start w:val="1"/>
      <w:numFmt w:val="decimal"/>
      <w:lvlText w:val="%1."/>
      <w:lvlJc w:val="left"/>
      <w:pPr>
        <w:ind w:left="720" w:hanging="360"/>
      </w:pPr>
    </w:lvl>
    <w:lvl w:ilvl="1" w:tplc="E294E1C4">
      <w:start w:val="1"/>
      <w:numFmt w:val="lowerLetter"/>
      <w:lvlText w:val="%2."/>
      <w:lvlJc w:val="left"/>
      <w:pPr>
        <w:ind w:left="1440" w:hanging="360"/>
      </w:pPr>
    </w:lvl>
    <w:lvl w:ilvl="2" w:tplc="D3EA6C54">
      <w:start w:val="1"/>
      <w:numFmt w:val="lowerRoman"/>
      <w:lvlText w:val="%3."/>
      <w:lvlJc w:val="right"/>
      <w:pPr>
        <w:ind w:left="2160" w:hanging="180"/>
      </w:pPr>
    </w:lvl>
    <w:lvl w:ilvl="3" w:tplc="69647E36">
      <w:start w:val="1"/>
      <w:numFmt w:val="decimal"/>
      <w:lvlText w:val="%4."/>
      <w:lvlJc w:val="left"/>
      <w:pPr>
        <w:ind w:left="2880" w:hanging="360"/>
      </w:pPr>
    </w:lvl>
    <w:lvl w:ilvl="4" w:tplc="4A4CA576">
      <w:start w:val="1"/>
      <w:numFmt w:val="lowerLetter"/>
      <w:lvlText w:val="%5."/>
      <w:lvlJc w:val="left"/>
      <w:pPr>
        <w:ind w:left="3600" w:hanging="360"/>
      </w:pPr>
    </w:lvl>
    <w:lvl w:ilvl="5" w:tplc="48AEC2E2">
      <w:start w:val="1"/>
      <w:numFmt w:val="lowerRoman"/>
      <w:lvlText w:val="%6."/>
      <w:lvlJc w:val="right"/>
      <w:pPr>
        <w:ind w:left="4320" w:hanging="180"/>
      </w:pPr>
    </w:lvl>
    <w:lvl w:ilvl="6" w:tplc="F6CEF0F2">
      <w:start w:val="1"/>
      <w:numFmt w:val="decimal"/>
      <w:lvlText w:val="%7."/>
      <w:lvlJc w:val="left"/>
      <w:pPr>
        <w:ind w:left="5040" w:hanging="360"/>
      </w:pPr>
    </w:lvl>
    <w:lvl w:ilvl="7" w:tplc="2112142A">
      <w:start w:val="1"/>
      <w:numFmt w:val="lowerLetter"/>
      <w:lvlText w:val="%8."/>
      <w:lvlJc w:val="left"/>
      <w:pPr>
        <w:ind w:left="5760" w:hanging="360"/>
      </w:pPr>
    </w:lvl>
    <w:lvl w:ilvl="8" w:tplc="0868B7E8">
      <w:start w:val="1"/>
      <w:numFmt w:val="lowerRoman"/>
      <w:lvlText w:val="%9."/>
      <w:lvlJc w:val="right"/>
      <w:pPr>
        <w:ind w:left="6480" w:hanging="180"/>
      </w:pPr>
    </w:lvl>
  </w:abstractNum>
  <w:abstractNum w:abstractNumId="16" w15:restartNumberingAfterBreak="0">
    <w:nsid w:val="24DA6DC0"/>
    <w:multiLevelType w:val="hybridMultilevel"/>
    <w:tmpl w:val="FFFFFFFF"/>
    <w:lvl w:ilvl="0" w:tplc="773EEC18">
      <w:start w:val="1"/>
      <w:numFmt w:val="decimal"/>
      <w:lvlText w:val="%1."/>
      <w:lvlJc w:val="left"/>
      <w:pPr>
        <w:ind w:left="720" w:hanging="360"/>
      </w:pPr>
    </w:lvl>
    <w:lvl w:ilvl="1" w:tplc="FE048484">
      <w:start w:val="1"/>
      <w:numFmt w:val="lowerLetter"/>
      <w:lvlText w:val="%2."/>
      <w:lvlJc w:val="left"/>
      <w:pPr>
        <w:ind w:left="1440" w:hanging="360"/>
      </w:pPr>
    </w:lvl>
    <w:lvl w:ilvl="2" w:tplc="60A04EB2">
      <w:start w:val="1"/>
      <w:numFmt w:val="lowerRoman"/>
      <w:lvlText w:val="%3."/>
      <w:lvlJc w:val="right"/>
      <w:pPr>
        <w:ind w:left="2160" w:hanging="180"/>
      </w:pPr>
    </w:lvl>
    <w:lvl w:ilvl="3" w:tplc="6E26029C">
      <w:start w:val="1"/>
      <w:numFmt w:val="decimal"/>
      <w:lvlText w:val="%4."/>
      <w:lvlJc w:val="left"/>
      <w:pPr>
        <w:ind w:left="2880" w:hanging="360"/>
      </w:pPr>
    </w:lvl>
    <w:lvl w:ilvl="4" w:tplc="68A4EFA4">
      <w:start w:val="1"/>
      <w:numFmt w:val="lowerLetter"/>
      <w:lvlText w:val="%5."/>
      <w:lvlJc w:val="left"/>
      <w:pPr>
        <w:ind w:left="3600" w:hanging="360"/>
      </w:pPr>
    </w:lvl>
    <w:lvl w:ilvl="5" w:tplc="162632F8">
      <w:start w:val="1"/>
      <w:numFmt w:val="lowerRoman"/>
      <w:lvlText w:val="%6."/>
      <w:lvlJc w:val="right"/>
      <w:pPr>
        <w:ind w:left="4320" w:hanging="180"/>
      </w:pPr>
    </w:lvl>
    <w:lvl w:ilvl="6" w:tplc="E3B896B8">
      <w:start w:val="1"/>
      <w:numFmt w:val="decimal"/>
      <w:lvlText w:val="%7."/>
      <w:lvlJc w:val="left"/>
      <w:pPr>
        <w:ind w:left="5040" w:hanging="360"/>
      </w:pPr>
    </w:lvl>
    <w:lvl w:ilvl="7" w:tplc="8892CC60">
      <w:start w:val="1"/>
      <w:numFmt w:val="lowerLetter"/>
      <w:lvlText w:val="%8."/>
      <w:lvlJc w:val="left"/>
      <w:pPr>
        <w:ind w:left="5760" w:hanging="360"/>
      </w:pPr>
    </w:lvl>
    <w:lvl w:ilvl="8" w:tplc="292E211E">
      <w:start w:val="1"/>
      <w:numFmt w:val="lowerRoman"/>
      <w:lvlText w:val="%9."/>
      <w:lvlJc w:val="right"/>
      <w:pPr>
        <w:ind w:left="6480" w:hanging="180"/>
      </w:pPr>
    </w:lvl>
  </w:abstractNum>
  <w:abstractNum w:abstractNumId="17" w15:restartNumberingAfterBreak="0">
    <w:nsid w:val="250D1B5D"/>
    <w:multiLevelType w:val="hybridMultilevel"/>
    <w:tmpl w:val="FFFFFFFF"/>
    <w:lvl w:ilvl="0" w:tplc="D180BBA0">
      <w:start w:val="1"/>
      <w:numFmt w:val="bullet"/>
      <w:lvlText w:val=""/>
      <w:lvlJc w:val="left"/>
      <w:pPr>
        <w:ind w:left="720" w:hanging="360"/>
      </w:pPr>
      <w:rPr>
        <w:rFonts w:hint="default" w:ascii="Symbol" w:hAnsi="Symbol"/>
      </w:rPr>
    </w:lvl>
    <w:lvl w:ilvl="1" w:tplc="6C242F6A">
      <w:start w:val="1"/>
      <w:numFmt w:val="bullet"/>
      <w:lvlText w:val="o"/>
      <w:lvlJc w:val="left"/>
      <w:pPr>
        <w:ind w:left="1440" w:hanging="360"/>
      </w:pPr>
      <w:rPr>
        <w:rFonts w:hint="default" w:ascii="Courier New" w:hAnsi="Courier New"/>
      </w:rPr>
    </w:lvl>
    <w:lvl w:ilvl="2" w:tplc="5808986C">
      <w:start w:val="1"/>
      <w:numFmt w:val="bullet"/>
      <w:lvlText w:val=""/>
      <w:lvlJc w:val="left"/>
      <w:pPr>
        <w:ind w:left="2160" w:hanging="360"/>
      </w:pPr>
      <w:rPr>
        <w:rFonts w:hint="default" w:ascii="Wingdings" w:hAnsi="Wingdings"/>
      </w:rPr>
    </w:lvl>
    <w:lvl w:ilvl="3" w:tplc="0F048184">
      <w:start w:val="1"/>
      <w:numFmt w:val="bullet"/>
      <w:lvlText w:val=""/>
      <w:lvlJc w:val="left"/>
      <w:pPr>
        <w:ind w:left="2880" w:hanging="360"/>
      </w:pPr>
      <w:rPr>
        <w:rFonts w:hint="default" w:ascii="Symbol" w:hAnsi="Symbol"/>
      </w:rPr>
    </w:lvl>
    <w:lvl w:ilvl="4" w:tplc="307C7FCA">
      <w:start w:val="1"/>
      <w:numFmt w:val="bullet"/>
      <w:lvlText w:val="o"/>
      <w:lvlJc w:val="left"/>
      <w:pPr>
        <w:ind w:left="3600" w:hanging="360"/>
      </w:pPr>
      <w:rPr>
        <w:rFonts w:hint="default" w:ascii="Courier New" w:hAnsi="Courier New"/>
      </w:rPr>
    </w:lvl>
    <w:lvl w:ilvl="5" w:tplc="E634E790">
      <w:start w:val="1"/>
      <w:numFmt w:val="bullet"/>
      <w:lvlText w:val=""/>
      <w:lvlJc w:val="left"/>
      <w:pPr>
        <w:ind w:left="4320" w:hanging="360"/>
      </w:pPr>
      <w:rPr>
        <w:rFonts w:hint="default" w:ascii="Wingdings" w:hAnsi="Wingdings"/>
      </w:rPr>
    </w:lvl>
    <w:lvl w:ilvl="6" w:tplc="1DA0C57E">
      <w:start w:val="1"/>
      <w:numFmt w:val="bullet"/>
      <w:lvlText w:val=""/>
      <w:lvlJc w:val="left"/>
      <w:pPr>
        <w:ind w:left="5040" w:hanging="360"/>
      </w:pPr>
      <w:rPr>
        <w:rFonts w:hint="default" w:ascii="Symbol" w:hAnsi="Symbol"/>
      </w:rPr>
    </w:lvl>
    <w:lvl w:ilvl="7" w:tplc="0B82B692">
      <w:start w:val="1"/>
      <w:numFmt w:val="bullet"/>
      <w:lvlText w:val="o"/>
      <w:lvlJc w:val="left"/>
      <w:pPr>
        <w:ind w:left="5760" w:hanging="360"/>
      </w:pPr>
      <w:rPr>
        <w:rFonts w:hint="default" w:ascii="Courier New" w:hAnsi="Courier New"/>
      </w:rPr>
    </w:lvl>
    <w:lvl w:ilvl="8" w:tplc="7AAEF988">
      <w:start w:val="1"/>
      <w:numFmt w:val="bullet"/>
      <w:lvlText w:val=""/>
      <w:lvlJc w:val="left"/>
      <w:pPr>
        <w:ind w:left="6480" w:hanging="360"/>
      </w:pPr>
      <w:rPr>
        <w:rFonts w:hint="default" w:ascii="Wingdings" w:hAnsi="Wingdings"/>
      </w:rPr>
    </w:lvl>
  </w:abstractNum>
  <w:abstractNum w:abstractNumId="18" w15:restartNumberingAfterBreak="0">
    <w:nsid w:val="2C452191"/>
    <w:multiLevelType w:val="hybridMultilevel"/>
    <w:tmpl w:val="FFFFFFFF"/>
    <w:lvl w:ilvl="0" w:tplc="DEA0657A">
      <w:start w:val="1"/>
      <w:numFmt w:val="decimal"/>
      <w:lvlText w:val="%1."/>
      <w:lvlJc w:val="left"/>
      <w:pPr>
        <w:ind w:left="720" w:hanging="360"/>
      </w:pPr>
    </w:lvl>
    <w:lvl w:ilvl="1" w:tplc="93A80DDE">
      <w:start w:val="1"/>
      <w:numFmt w:val="lowerLetter"/>
      <w:lvlText w:val="%2."/>
      <w:lvlJc w:val="left"/>
      <w:pPr>
        <w:ind w:left="1440" w:hanging="360"/>
      </w:pPr>
    </w:lvl>
    <w:lvl w:ilvl="2" w:tplc="3910633E">
      <w:start w:val="1"/>
      <w:numFmt w:val="lowerRoman"/>
      <w:lvlText w:val="%3."/>
      <w:lvlJc w:val="right"/>
      <w:pPr>
        <w:ind w:left="2160" w:hanging="180"/>
      </w:pPr>
    </w:lvl>
    <w:lvl w:ilvl="3" w:tplc="B2FAA126">
      <w:start w:val="1"/>
      <w:numFmt w:val="decimal"/>
      <w:lvlText w:val="%4."/>
      <w:lvlJc w:val="left"/>
      <w:pPr>
        <w:ind w:left="2880" w:hanging="360"/>
      </w:pPr>
    </w:lvl>
    <w:lvl w:ilvl="4" w:tplc="DC52AEA2">
      <w:start w:val="1"/>
      <w:numFmt w:val="lowerLetter"/>
      <w:lvlText w:val="%5."/>
      <w:lvlJc w:val="left"/>
      <w:pPr>
        <w:ind w:left="3600" w:hanging="360"/>
      </w:pPr>
    </w:lvl>
    <w:lvl w:ilvl="5" w:tplc="01705F30">
      <w:start w:val="1"/>
      <w:numFmt w:val="lowerRoman"/>
      <w:lvlText w:val="%6."/>
      <w:lvlJc w:val="right"/>
      <w:pPr>
        <w:ind w:left="4320" w:hanging="180"/>
      </w:pPr>
    </w:lvl>
    <w:lvl w:ilvl="6" w:tplc="1F462F92">
      <w:start w:val="1"/>
      <w:numFmt w:val="decimal"/>
      <w:lvlText w:val="%7."/>
      <w:lvlJc w:val="left"/>
      <w:pPr>
        <w:ind w:left="5040" w:hanging="360"/>
      </w:pPr>
    </w:lvl>
    <w:lvl w:ilvl="7" w:tplc="82D6E696">
      <w:start w:val="1"/>
      <w:numFmt w:val="lowerLetter"/>
      <w:lvlText w:val="%8."/>
      <w:lvlJc w:val="left"/>
      <w:pPr>
        <w:ind w:left="5760" w:hanging="360"/>
      </w:pPr>
    </w:lvl>
    <w:lvl w:ilvl="8" w:tplc="9970F748">
      <w:start w:val="1"/>
      <w:numFmt w:val="lowerRoman"/>
      <w:lvlText w:val="%9."/>
      <w:lvlJc w:val="right"/>
      <w:pPr>
        <w:ind w:left="6480" w:hanging="180"/>
      </w:pPr>
    </w:lvl>
  </w:abstractNum>
  <w:abstractNum w:abstractNumId="19" w15:restartNumberingAfterBreak="0">
    <w:nsid w:val="2CA91246"/>
    <w:multiLevelType w:val="hybridMultilevel"/>
    <w:tmpl w:val="FFFFFFFF"/>
    <w:lvl w:ilvl="0" w:tplc="975C2814">
      <w:start w:val="1"/>
      <w:numFmt w:val="decimal"/>
      <w:lvlText w:val="%1."/>
      <w:lvlJc w:val="left"/>
      <w:pPr>
        <w:ind w:left="720" w:hanging="360"/>
      </w:pPr>
    </w:lvl>
    <w:lvl w:ilvl="1" w:tplc="03FE75D0">
      <w:start w:val="1"/>
      <w:numFmt w:val="lowerLetter"/>
      <w:lvlText w:val="%2."/>
      <w:lvlJc w:val="left"/>
      <w:pPr>
        <w:ind w:left="1440" w:hanging="360"/>
      </w:pPr>
    </w:lvl>
    <w:lvl w:ilvl="2" w:tplc="2ACEA986">
      <w:start w:val="1"/>
      <w:numFmt w:val="lowerRoman"/>
      <w:lvlText w:val="%3."/>
      <w:lvlJc w:val="right"/>
      <w:pPr>
        <w:ind w:left="2160" w:hanging="180"/>
      </w:pPr>
    </w:lvl>
    <w:lvl w:ilvl="3" w:tplc="2CC278BC">
      <w:start w:val="1"/>
      <w:numFmt w:val="decimal"/>
      <w:lvlText w:val="%4."/>
      <w:lvlJc w:val="left"/>
      <w:pPr>
        <w:ind w:left="2880" w:hanging="360"/>
      </w:pPr>
    </w:lvl>
    <w:lvl w:ilvl="4" w:tplc="55E0F038">
      <w:start w:val="1"/>
      <w:numFmt w:val="lowerLetter"/>
      <w:lvlText w:val="%5."/>
      <w:lvlJc w:val="left"/>
      <w:pPr>
        <w:ind w:left="3600" w:hanging="360"/>
      </w:pPr>
    </w:lvl>
    <w:lvl w:ilvl="5" w:tplc="42DEBEB0">
      <w:start w:val="1"/>
      <w:numFmt w:val="lowerRoman"/>
      <w:lvlText w:val="%6."/>
      <w:lvlJc w:val="right"/>
      <w:pPr>
        <w:ind w:left="4320" w:hanging="180"/>
      </w:pPr>
    </w:lvl>
    <w:lvl w:ilvl="6" w:tplc="0BE49B88">
      <w:start w:val="1"/>
      <w:numFmt w:val="decimal"/>
      <w:lvlText w:val="%7."/>
      <w:lvlJc w:val="left"/>
      <w:pPr>
        <w:ind w:left="5040" w:hanging="360"/>
      </w:pPr>
    </w:lvl>
    <w:lvl w:ilvl="7" w:tplc="4BEE6970">
      <w:start w:val="1"/>
      <w:numFmt w:val="lowerLetter"/>
      <w:lvlText w:val="%8."/>
      <w:lvlJc w:val="left"/>
      <w:pPr>
        <w:ind w:left="5760" w:hanging="360"/>
      </w:pPr>
    </w:lvl>
    <w:lvl w:ilvl="8" w:tplc="6D084B28">
      <w:start w:val="1"/>
      <w:numFmt w:val="lowerRoman"/>
      <w:lvlText w:val="%9."/>
      <w:lvlJc w:val="right"/>
      <w:pPr>
        <w:ind w:left="6480" w:hanging="180"/>
      </w:pPr>
    </w:lvl>
  </w:abstractNum>
  <w:abstractNum w:abstractNumId="20" w15:restartNumberingAfterBreak="0">
    <w:nsid w:val="38926C92"/>
    <w:multiLevelType w:val="hybridMultilevel"/>
    <w:tmpl w:val="FFFFFFFF"/>
    <w:lvl w:ilvl="0" w:tplc="B87846FE">
      <w:start w:val="1"/>
      <w:numFmt w:val="decimal"/>
      <w:lvlText w:val="%1."/>
      <w:lvlJc w:val="left"/>
      <w:pPr>
        <w:ind w:left="720" w:hanging="360"/>
      </w:pPr>
    </w:lvl>
    <w:lvl w:ilvl="1" w:tplc="CF30EEF4">
      <w:start w:val="1"/>
      <w:numFmt w:val="lowerLetter"/>
      <w:lvlText w:val="%2."/>
      <w:lvlJc w:val="left"/>
      <w:pPr>
        <w:ind w:left="1440" w:hanging="360"/>
      </w:pPr>
    </w:lvl>
    <w:lvl w:ilvl="2" w:tplc="87621B3C">
      <w:start w:val="1"/>
      <w:numFmt w:val="lowerRoman"/>
      <w:lvlText w:val="%3."/>
      <w:lvlJc w:val="right"/>
      <w:pPr>
        <w:ind w:left="2160" w:hanging="180"/>
      </w:pPr>
    </w:lvl>
    <w:lvl w:ilvl="3" w:tplc="0C4AD5B6">
      <w:start w:val="1"/>
      <w:numFmt w:val="decimal"/>
      <w:lvlText w:val="%4."/>
      <w:lvlJc w:val="left"/>
      <w:pPr>
        <w:ind w:left="2880" w:hanging="360"/>
      </w:pPr>
    </w:lvl>
    <w:lvl w:ilvl="4" w:tplc="307A2192">
      <w:start w:val="1"/>
      <w:numFmt w:val="lowerLetter"/>
      <w:lvlText w:val="%5."/>
      <w:lvlJc w:val="left"/>
      <w:pPr>
        <w:ind w:left="3600" w:hanging="360"/>
      </w:pPr>
    </w:lvl>
    <w:lvl w:ilvl="5" w:tplc="33386088">
      <w:start w:val="1"/>
      <w:numFmt w:val="lowerRoman"/>
      <w:lvlText w:val="%6."/>
      <w:lvlJc w:val="right"/>
      <w:pPr>
        <w:ind w:left="4320" w:hanging="180"/>
      </w:pPr>
    </w:lvl>
    <w:lvl w:ilvl="6" w:tplc="B596E8D0">
      <w:start w:val="1"/>
      <w:numFmt w:val="decimal"/>
      <w:lvlText w:val="%7."/>
      <w:lvlJc w:val="left"/>
      <w:pPr>
        <w:ind w:left="5040" w:hanging="360"/>
      </w:pPr>
    </w:lvl>
    <w:lvl w:ilvl="7" w:tplc="205A8CAA">
      <w:start w:val="1"/>
      <w:numFmt w:val="lowerLetter"/>
      <w:lvlText w:val="%8."/>
      <w:lvlJc w:val="left"/>
      <w:pPr>
        <w:ind w:left="5760" w:hanging="360"/>
      </w:pPr>
    </w:lvl>
    <w:lvl w:ilvl="8" w:tplc="E174B45E">
      <w:start w:val="1"/>
      <w:numFmt w:val="lowerRoman"/>
      <w:lvlText w:val="%9."/>
      <w:lvlJc w:val="right"/>
      <w:pPr>
        <w:ind w:left="6480" w:hanging="180"/>
      </w:pPr>
    </w:lvl>
  </w:abstractNum>
  <w:abstractNum w:abstractNumId="21" w15:restartNumberingAfterBreak="0">
    <w:nsid w:val="3F8F1003"/>
    <w:multiLevelType w:val="hybridMultilevel"/>
    <w:tmpl w:val="FFFFFFFF"/>
    <w:lvl w:ilvl="0" w:tplc="E878D34A">
      <w:start w:val="1"/>
      <w:numFmt w:val="bullet"/>
      <w:lvlText w:val=""/>
      <w:lvlJc w:val="left"/>
      <w:pPr>
        <w:ind w:left="720" w:hanging="360"/>
      </w:pPr>
      <w:rPr>
        <w:rFonts w:hint="default" w:ascii="Symbol" w:hAnsi="Symbol"/>
      </w:rPr>
    </w:lvl>
    <w:lvl w:ilvl="1" w:tplc="6682EB40">
      <w:start w:val="1"/>
      <w:numFmt w:val="bullet"/>
      <w:lvlText w:val=""/>
      <w:lvlJc w:val="left"/>
      <w:pPr>
        <w:ind w:left="1440" w:hanging="360"/>
      </w:pPr>
      <w:rPr>
        <w:rFonts w:hint="default" w:ascii="Symbol" w:hAnsi="Symbol"/>
      </w:rPr>
    </w:lvl>
    <w:lvl w:ilvl="2" w:tplc="79CAA632">
      <w:start w:val="1"/>
      <w:numFmt w:val="bullet"/>
      <w:lvlText w:val=""/>
      <w:lvlJc w:val="left"/>
      <w:pPr>
        <w:ind w:left="2160" w:hanging="360"/>
      </w:pPr>
      <w:rPr>
        <w:rFonts w:hint="default" w:ascii="Wingdings" w:hAnsi="Wingdings"/>
      </w:rPr>
    </w:lvl>
    <w:lvl w:ilvl="3" w:tplc="42A65908">
      <w:start w:val="1"/>
      <w:numFmt w:val="bullet"/>
      <w:lvlText w:val=""/>
      <w:lvlJc w:val="left"/>
      <w:pPr>
        <w:ind w:left="2880" w:hanging="360"/>
      </w:pPr>
      <w:rPr>
        <w:rFonts w:hint="default" w:ascii="Symbol" w:hAnsi="Symbol"/>
      </w:rPr>
    </w:lvl>
    <w:lvl w:ilvl="4" w:tplc="F1EA3B1C">
      <w:start w:val="1"/>
      <w:numFmt w:val="bullet"/>
      <w:lvlText w:val="o"/>
      <w:lvlJc w:val="left"/>
      <w:pPr>
        <w:ind w:left="3600" w:hanging="360"/>
      </w:pPr>
      <w:rPr>
        <w:rFonts w:hint="default" w:ascii="Courier New" w:hAnsi="Courier New"/>
      </w:rPr>
    </w:lvl>
    <w:lvl w:ilvl="5" w:tplc="301AB902">
      <w:start w:val="1"/>
      <w:numFmt w:val="bullet"/>
      <w:lvlText w:val=""/>
      <w:lvlJc w:val="left"/>
      <w:pPr>
        <w:ind w:left="4320" w:hanging="360"/>
      </w:pPr>
      <w:rPr>
        <w:rFonts w:hint="default" w:ascii="Wingdings" w:hAnsi="Wingdings"/>
      </w:rPr>
    </w:lvl>
    <w:lvl w:ilvl="6" w:tplc="06568CC4">
      <w:start w:val="1"/>
      <w:numFmt w:val="bullet"/>
      <w:lvlText w:val=""/>
      <w:lvlJc w:val="left"/>
      <w:pPr>
        <w:ind w:left="5040" w:hanging="360"/>
      </w:pPr>
      <w:rPr>
        <w:rFonts w:hint="default" w:ascii="Symbol" w:hAnsi="Symbol"/>
      </w:rPr>
    </w:lvl>
    <w:lvl w:ilvl="7" w:tplc="D30C23CC">
      <w:start w:val="1"/>
      <w:numFmt w:val="bullet"/>
      <w:lvlText w:val="o"/>
      <w:lvlJc w:val="left"/>
      <w:pPr>
        <w:ind w:left="5760" w:hanging="360"/>
      </w:pPr>
      <w:rPr>
        <w:rFonts w:hint="default" w:ascii="Courier New" w:hAnsi="Courier New"/>
      </w:rPr>
    </w:lvl>
    <w:lvl w:ilvl="8" w:tplc="A75AB21E">
      <w:start w:val="1"/>
      <w:numFmt w:val="bullet"/>
      <w:lvlText w:val=""/>
      <w:lvlJc w:val="left"/>
      <w:pPr>
        <w:ind w:left="6480" w:hanging="360"/>
      </w:pPr>
      <w:rPr>
        <w:rFonts w:hint="default" w:ascii="Wingdings" w:hAnsi="Wingdings"/>
      </w:rPr>
    </w:lvl>
  </w:abstractNum>
  <w:abstractNum w:abstractNumId="22" w15:restartNumberingAfterBreak="0">
    <w:nsid w:val="40885EF3"/>
    <w:multiLevelType w:val="hybridMultilevel"/>
    <w:tmpl w:val="FFFFFFFF"/>
    <w:lvl w:ilvl="0" w:tplc="D7D49FB2">
      <w:start w:val="1"/>
      <w:numFmt w:val="bullet"/>
      <w:lvlText w:val=""/>
      <w:lvlJc w:val="left"/>
      <w:pPr>
        <w:ind w:left="720" w:hanging="360"/>
      </w:pPr>
      <w:rPr>
        <w:rFonts w:hint="default" w:ascii="Symbol" w:hAnsi="Symbol"/>
      </w:rPr>
    </w:lvl>
    <w:lvl w:ilvl="1" w:tplc="D8802E9C">
      <w:start w:val="1"/>
      <w:numFmt w:val="bullet"/>
      <w:lvlText w:val=""/>
      <w:lvlJc w:val="left"/>
      <w:pPr>
        <w:ind w:left="1440" w:hanging="360"/>
      </w:pPr>
      <w:rPr>
        <w:rFonts w:hint="default" w:ascii="Symbol" w:hAnsi="Symbol"/>
      </w:rPr>
    </w:lvl>
    <w:lvl w:ilvl="2" w:tplc="7EFAB312">
      <w:start w:val="1"/>
      <w:numFmt w:val="bullet"/>
      <w:lvlText w:val=""/>
      <w:lvlJc w:val="left"/>
      <w:pPr>
        <w:ind w:left="2160" w:hanging="360"/>
      </w:pPr>
      <w:rPr>
        <w:rFonts w:hint="default" w:ascii="Wingdings" w:hAnsi="Wingdings"/>
      </w:rPr>
    </w:lvl>
    <w:lvl w:ilvl="3" w:tplc="3684C218">
      <w:start w:val="1"/>
      <w:numFmt w:val="bullet"/>
      <w:lvlText w:val=""/>
      <w:lvlJc w:val="left"/>
      <w:pPr>
        <w:ind w:left="2880" w:hanging="360"/>
      </w:pPr>
      <w:rPr>
        <w:rFonts w:hint="default" w:ascii="Symbol" w:hAnsi="Symbol"/>
      </w:rPr>
    </w:lvl>
    <w:lvl w:ilvl="4" w:tplc="AAD40312">
      <w:start w:val="1"/>
      <w:numFmt w:val="bullet"/>
      <w:lvlText w:val="o"/>
      <w:lvlJc w:val="left"/>
      <w:pPr>
        <w:ind w:left="3600" w:hanging="360"/>
      </w:pPr>
      <w:rPr>
        <w:rFonts w:hint="default" w:ascii="Courier New" w:hAnsi="Courier New"/>
      </w:rPr>
    </w:lvl>
    <w:lvl w:ilvl="5" w:tplc="46D4952E">
      <w:start w:val="1"/>
      <w:numFmt w:val="bullet"/>
      <w:lvlText w:val=""/>
      <w:lvlJc w:val="left"/>
      <w:pPr>
        <w:ind w:left="4320" w:hanging="360"/>
      </w:pPr>
      <w:rPr>
        <w:rFonts w:hint="default" w:ascii="Wingdings" w:hAnsi="Wingdings"/>
      </w:rPr>
    </w:lvl>
    <w:lvl w:ilvl="6" w:tplc="6A04950C">
      <w:start w:val="1"/>
      <w:numFmt w:val="bullet"/>
      <w:lvlText w:val=""/>
      <w:lvlJc w:val="left"/>
      <w:pPr>
        <w:ind w:left="5040" w:hanging="360"/>
      </w:pPr>
      <w:rPr>
        <w:rFonts w:hint="default" w:ascii="Symbol" w:hAnsi="Symbol"/>
      </w:rPr>
    </w:lvl>
    <w:lvl w:ilvl="7" w:tplc="6644DD3E">
      <w:start w:val="1"/>
      <w:numFmt w:val="bullet"/>
      <w:lvlText w:val="o"/>
      <w:lvlJc w:val="left"/>
      <w:pPr>
        <w:ind w:left="5760" w:hanging="360"/>
      </w:pPr>
      <w:rPr>
        <w:rFonts w:hint="default" w:ascii="Courier New" w:hAnsi="Courier New"/>
      </w:rPr>
    </w:lvl>
    <w:lvl w:ilvl="8" w:tplc="3ECED432">
      <w:start w:val="1"/>
      <w:numFmt w:val="bullet"/>
      <w:lvlText w:val=""/>
      <w:lvlJc w:val="left"/>
      <w:pPr>
        <w:ind w:left="6480" w:hanging="360"/>
      </w:pPr>
      <w:rPr>
        <w:rFonts w:hint="default" w:ascii="Wingdings" w:hAnsi="Wingdings"/>
      </w:rPr>
    </w:lvl>
  </w:abstractNum>
  <w:abstractNum w:abstractNumId="23" w15:restartNumberingAfterBreak="0">
    <w:nsid w:val="45923A9A"/>
    <w:multiLevelType w:val="hybridMultilevel"/>
    <w:tmpl w:val="FFFFFFFF"/>
    <w:lvl w:ilvl="0" w:tplc="DC32E452">
      <w:start w:val="1"/>
      <w:numFmt w:val="decimal"/>
      <w:lvlText w:val="%1."/>
      <w:lvlJc w:val="left"/>
      <w:pPr>
        <w:ind w:left="720" w:hanging="360"/>
      </w:pPr>
    </w:lvl>
    <w:lvl w:ilvl="1" w:tplc="D95E74EA">
      <w:start w:val="1"/>
      <w:numFmt w:val="lowerLetter"/>
      <w:lvlText w:val="%2."/>
      <w:lvlJc w:val="left"/>
      <w:pPr>
        <w:ind w:left="1440" w:hanging="360"/>
      </w:pPr>
    </w:lvl>
    <w:lvl w:ilvl="2" w:tplc="993873E0">
      <w:start w:val="1"/>
      <w:numFmt w:val="lowerRoman"/>
      <w:lvlText w:val="%3."/>
      <w:lvlJc w:val="right"/>
      <w:pPr>
        <w:ind w:left="2160" w:hanging="180"/>
      </w:pPr>
    </w:lvl>
    <w:lvl w:ilvl="3" w:tplc="C7F0E7B0">
      <w:start w:val="1"/>
      <w:numFmt w:val="decimal"/>
      <w:lvlText w:val="%4."/>
      <w:lvlJc w:val="left"/>
      <w:pPr>
        <w:ind w:left="2880" w:hanging="360"/>
      </w:pPr>
    </w:lvl>
    <w:lvl w:ilvl="4" w:tplc="007CFD4A">
      <w:start w:val="1"/>
      <w:numFmt w:val="lowerLetter"/>
      <w:lvlText w:val="%5."/>
      <w:lvlJc w:val="left"/>
      <w:pPr>
        <w:ind w:left="3600" w:hanging="360"/>
      </w:pPr>
    </w:lvl>
    <w:lvl w:ilvl="5" w:tplc="9B84B7C0">
      <w:start w:val="1"/>
      <w:numFmt w:val="lowerRoman"/>
      <w:lvlText w:val="%6."/>
      <w:lvlJc w:val="right"/>
      <w:pPr>
        <w:ind w:left="4320" w:hanging="180"/>
      </w:pPr>
    </w:lvl>
    <w:lvl w:ilvl="6" w:tplc="DF14B31E">
      <w:start w:val="1"/>
      <w:numFmt w:val="decimal"/>
      <w:lvlText w:val="%7."/>
      <w:lvlJc w:val="left"/>
      <w:pPr>
        <w:ind w:left="5040" w:hanging="360"/>
      </w:pPr>
    </w:lvl>
    <w:lvl w:ilvl="7" w:tplc="19D2F656">
      <w:start w:val="1"/>
      <w:numFmt w:val="lowerLetter"/>
      <w:lvlText w:val="%8."/>
      <w:lvlJc w:val="left"/>
      <w:pPr>
        <w:ind w:left="5760" w:hanging="360"/>
      </w:pPr>
    </w:lvl>
    <w:lvl w:ilvl="8" w:tplc="E992053C">
      <w:start w:val="1"/>
      <w:numFmt w:val="lowerRoman"/>
      <w:lvlText w:val="%9."/>
      <w:lvlJc w:val="right"/>
      <w:pPr>
        <w:ind w:left="6480" w:hanging="180"/>
      </w:pPr>
    </w:lvl>
  </w:abstractNum>
  <w:abstractNum w:abstractNumId="24" w15:restartNumberingAfterBreak="0">
    <w:nsid w:val="45DE16A7"/>
    <w:multiLevelType w:val="hybridMultilevel"/>
    <w:tmpl w:val="FFFFFFFF"/>
    <w:lvl w:ilvl="0" w:tplc="4EE056A2">
      <w:start w:val="1"/>
      <w:numFmt w:val="decimal"/>
      <w:lvlText w:val="%1."/>
      <w:lvlJc w:val="left"/>
      <w:pPr>
        <w:ind w:left="720" w:hanging="360"/>
      </w:pPr>
    </w:lvl>
    <w:lvl w:ilvl="1" w:tplc="EBB04C18">
      <w:start w:val="1"/>
      <w:numFmt w:val="lowerLetter"/>
      <w:lvlText w:val="%2."/>
      <w:lvlJc w:val="left"/>
      <w:pPr>
        <w:ind w:left="1440" w:hanging="360"/>
      </w:pPr>
    </w:lvl>
    <w:lvl w:ilvl="2" w:tplc="92C4D4E6">
      <w:start w:val="1"/>
      <w:numFmt w:val="lowerRoman"/>
      <w:lvlText w:val="%3."/>
      <w:lvlJc w:val="right"/>
      <w:pPr>
        <w:ind w:left="2160" w:hanging="180"/>
      </w:pPr>
    </w:lvl>
    <w:lvl w:ilvl="3" w:tplc="2FB6A818">
      <w:start w:val="1"/>
      <w:numFmt w:val="decimal"/>
      <w:lvlText w:val="%4."/>
      <w:lvlJc w:val="left"/>
      <w:pPr>
        <w:ind w:left="2880" w:hanging="360"/>
      </w:pPr>
    </w:lvl>
    <w:lvl w:ilvl="4" w:tplc="2CA64B06">
      <w:start w:val="1"/>
      <w:numFmt w:val="lowerLetter"/>
      <w:lvlText w:val="%5."/>
      <w:lvlJc w:val="left"/>
      <w:pPr>
        <w:ind w:left="3600" w:hanging="360"/>
      </w:pPr>
    </w:lvl>
    <w:lvl w:ilvl="5" w:tplc="72A6DA78">
      <w:start w:val="1"/>
      <w:numFmt w:val="lowerRoman"/>
      <w:lvlText w:val="%6."/>
      <w:lvlJc w:val="right"/>
      <w:pPr>
        <w:ind w:left="4320" w:hanging="180"/>
      </w:pPr>
    </w:lvl>
    <w:lvl w:ilvl="6" w:tplc="E11A5692">
      <w:start w:val="1"/>
      <w:numFmt w:val="decimal"/>
      <w:lvlText w:val="%7."/>
      <w:lvlJc w:val="left"/>
      <w:pPr>
        <w:ind w:left="5040" w:hanging="360"/>
      </w:pPr>
    </w:lvl>
    <w:lvl w:ilvl="7" w:tplc="7018B68A">
      <w:start w:val="1"/>
      <w:numFmt w:val="lowerLetter"/>
      <w:lvlText w:val="%8."/>
      <w:lvlJc w:val="left"/>
      <w:pPr>
        <w:ind w:left="5760" w:hanging="360"/>
      </w:pPr>
    </w:lvl>
    <w:lvl w:ilvl="8" w:tplc="493C0CAC">
      <w:start w:val="1"/>
      <w:numFmt w:val="lowerRoman"/>
      <w:lvlText w:val="%9."/>
      <w:lvlJc w:val="right"/>
      <w:pPr>
        <w:ind w:left="6480" w:hanging="180"/>
      </w:pPr>
    </w:lvl>
  </w:abstractNum>
  <w:abstractNum w:abstractNumId="25" w15:restartNumberingAfterBreak="0">
    <w:nsid w:val="465A3CC5"/>
    <w:multiLevelType w:val="hybridMultilevel"/>
    <w:tmpl w:val="FFFFFFFF"/>
    <w:lvl w:ilvl="0" w:tplc="2E70CDCE">
      <w:start w:val="1"/>
      <w:numFmt w:val="bullet"/>
      <w:lvlText w:val=""/>
      <w:lvlJc w:val="left"/>
      <w:pPr>
        <w:ind w:left="720" w:hanging="360"/>
      </w:pPr>
      <w:rPr>
        <w:rFonts w:hint="default" w:ascii="Symbol" w:hAnsi="Symbol"/>
      </w:rPr>
    </w:lvl>
    <w:lvl w:ilvl="1" w:tplc="D85CC832">
      <w:start w:val="1"/>
      <w:numFmt w:val="bullet"/>
      <w:lvlText w:val="o"/>
      <w:lvlJc w:val="left"/>
      <w:pPr>
        <w:ind w:left="1440" w:hanging="360"/>
      </w:pPr>
      <w:rPr>
        <w:rFonts w:hint="default" w:ascii="Courier New" w:hAnsi="Courier New"/>
      </w:rPr>
    </w:lvl>
    <w:lvl w:ilvl="2" w:tplc="C330984E">
      <w:start w:val="1"/>
      <w:numFmt w:val="bullet"/>
      <w:lvlText w:val=""/>
      <w:lvlJc w:val="left"/>
      <w:pPr>
        <w:ind w:left="2160" w:hanging="360"/>
      </w:pPr>
      <w:rPr>
        <w:rFonts w:hint="default" w:ascii="Wingdings" w:hAnsi="Wingdings"/>
      </w:rPr>
    </w:lvl>
    <w:lvl w:ilvl="3" w:tplc="848ED1EA">
      <w:start w:val="1"/>
      <w:numFmt w:val="bullet"/>
      <w:lvlText w:val=""/>
      <w:lvlJc w:val="left"/>
      <w:pPr>
        <w:ind w:left="2880" w:hanging="360"/>
      </w:pPr>
      <w:rPr>
        <w:rFonts w:hint="default" w:ascii="Symbol" w:hAnsi="Symbol"/>
      </w:rPr>
    </w:lvl>
    <w:lvl w:ilvl="4" w:tplc="B78CF496">
      <w:start w:val="1"/>
      <w:numFmt w:val="bullet"/>
      <w:lvlText w:val="o"/>
      <w:lvlJc w:val="left"/>
      <w:pPr>
        <w:ind w:left="3600" w:hanging="360"/>
      </w:pPr>
      <w:rPr>
        <w:rFonts w:hint="default" w:ascii="Courier New" w:hAnsi="Courier New"/>
      </w:rPr>
    </w:lvl>
    <w:lvl w:ilvl="5" w:tplc="BAEA5298">
      <w:start w:val="1"/>
      <w:numFmt w:val="bullet"/>
      <w:lvlText w:val=""/>
      <w:lvlJc w:val="left"/>
      <w:pPr>
        <w:ind w:left="4320" w:hanging="360"/>
      </w:pPr>
      <w:rPr>
        <w:rFonts w:hint="default" w:ascii="Wingdings" w:hAnsi="Wingdings"/>
      </w:rPr>
    </w:lvl>
    <w:lvl w:ilvl="6" w:tplc="025CF778">
      <w:start w:val="1"/>
      <w:numFmt w:val="bullet"/>
      <w:lvlText w:val=""/>
      <w:lvlJc w:val="left"/>
      <w:pPr>
        <w:ind w:left="5040" w:hanging="360"/>
      </w:pPr>
      <w:rPr>
        <w:rFonts w:hint="default" w:ascii="Symbol" w:hAnsi="Symbol"/>
      </w:rPr>
    </w:lvl>
    <w:lvl w:ilvl="7" w:tplc="4C6ADE3E">
      <w:start w:val="1"/>
      <w:numFmt w:val="bullet"/>
      <w:lvlText w:val="o"/>
      <w:lvlJc w:val="left"/>
      <w:pPr>
        <w:ind w:left="5760" w:hanging="360"/>
      </w:pPr>
      <w:rPr>
        <w:rFonts w:hint="default" w:ascii="Courier New" w:hAnsi="Courier New"/>
      </w:rPr>
    </w:lvl>
    <w:lvl w:ilvl="8" w:tplc="6FA22784">
      <w:start w:val="1"/>
      <w:numFmt w:val="bullet"/>
      <w:lvlText w:val=""/>
      <w:lvlJc w:val="left"/>
      <w:pPr>
        <w:ind w:left="6480" w:hanging="360"/>
      </w:pPr>
      <w:rPr>
        <w:rFonts w:hint="default" w:ascii="Wingdings" w:hAnsi="Wingdings"/>
      </w:rPr>
    </w:lvl>
  </w:abstractNum>
  <w:abstractNum w:abstractNumId="26" w15:restartNumberingAfterBreak="0">
    <w:nsid w:val="48A111A7"/>
    <w:multiLevelType w:val="hybridMultilevel"/>
    <w:tmpl w:val="FFFFFFFF"/>
    <w:lvl w:ilvl="0" w:tplc="E5766BBA">
      <w:start w:val="1"/>
      <w:numFmt w:val="decimal"/>
      <w:lvlText w:val="%1."/>
      <w:lvlJc w:val="left"/>
      <w:pPr>
        <w:ind w:left="720" w:hanging="360"/>
      </w:pPr>
    </w:lvl>
    <w:lvl w:ilvl="1" w:tplc="367A7346">
      <w:start w:val="1"/>
      <w:numFmt w:val="lowerLetter"/>
      <w:lvlText w:val="%2."/>
      <w:lvlJc w:val="left"/>
      <w:pPr>
        <w:ind w:left="1440" w:hanging="360"/>
      </w:pPr>
    </w:lvl>
    <w:lvl w:ilvl="2" w:tplc="E220A350">
      <w:start w:val="1"/>
      <w:numFmt w:val="lowerRoman"/>
      <w:lvlText w:val="%3."/>
      <w:lvlJc w:val="right"/>
      <w:pPr>
        <w:ind w:left="2160" w:hanging="180"/>
      </w:pPr>
    </w:lvl>
    <w:lvl w:ilvl="3" w:tplc="D2DCFD14">
      <w:start w:val="1"/>
      <w:numFmt w:val="decimal"/>
      <w:lvlText w:val="%4."/>
      <w:lvlJc w:val="left"/>
      <w:pPr>
        <w:ind w:left="2880" w:hanging="360"/>
      </w:pPr>
    </w:lvl>
    <w:lvl w:ilvl="4" w:tplc="95C40CA8">
      <w:start w:val="1"/>
      <w:numFmt w:val="lowerLetter"/>
      <w:lvlText w:val="%5."/>
      <w:lvlJc w:val="left"/>
      <w:pPr>
        <w:ind w:left="3600" w:hanging="360"/>
      </w:pPr>
    </w:lvl>
    <w:lvl w:ilvl="5" w:tplc="0E7879B4">
      <w:start w:val="1"/>
      <w:numFmt w:val="lowerRoman"/>
      <w:lvlText w:val="%6."/>
      <w:lvlJc w:val="right"/>
      <w:pPr>
        <w:ind w:left="4320" w:hanging="180"/>
      </w:pPr>
    </w:lvl>
    <w:lvl w:ilvl="6" w:tplc="68087D86">
      <w:start w:val="1"/>
      <w:numFmt w:val="decimal"/>
      <w:lvlText w:val="%7."/>
      <w:lvlJc w:val="left"/>
      <w:pPr>
        <w:ind w:left="5040" w:hanging="360"/>
      </w:pPr>
    </w:lvl>
    <w:lvl w:ilvl="7" w:tplc="1684351A">
      <w:start w:val="1"/>
      <w:numFmt w:val="lowerLetter"/>
      <w:lvlText w:val="%8."/>
      <w:lvlJc w:val="left"/>
      <w:pPr>
        <w:ind w:left="5760" w:hanging="360"/>
      </w:pPr>
    </w:lvl>
    <w:lvl w:ilvl="8" w:tplc="88B62960">
      <w:start w:val="1"/>
      <w:numFmt w:val="lowerRoman"/>
      <w:lvlText w:val="%9."/>
      <w:lvlJc w:val="right"/>
      <w:pPr>
        <w:ind w:left="6480" w:hanging="180"/>
      </w:pPr>
    </w:lvl>
  </w:abstractNum>
  <w:abstractNum w:abstractNumId="27" w15:restartNumberingAfterBreak="0">
    <w:nsid w:val="4C0F2BC4"/>
    <w:multiLevelType w:val="hybridMultilevel"/>
    <w:tmpl w:val="FFFFFFFF"/>
    <w:lvl w:ilvl="0" w:tplc="7B560F7C">
      <w:start w:val="1"/>
      <w:numFmt w:val="decimal"/>
      <w:lvlText w:val="%1."/>
      <w:lvlJc w:val="left"/>
      <w:pPr>
        <w:ind w:left="720" w:hanging="360"/>
      </w:pPr>
    </w:lvl>
    <w:lvl w:ilvl="1" w:tplc="8D7A1A62">
      <w:start w:val="1"/>
      <w:numFmt w:val="lowerLetter"/>
      <w:lvlText w:val="%2."/>
      <w:lvlJc w:val="left"/>
      <w:pPr>
        <w:ind w:left="1440" w:hanging="360"/>
      </w:pPr>
    </w:lvl>
    <w:lvl w:ilvl="2" w:tplc="61B0391C">
      <w:start w:val="1"/>
      <w:numFmt w:val="lowerRoman"/>
      <w:lvlText w:val="%3."/>
      <w:lvlJc w:val="right"/>
      <w:pPr>
        <w:ind w:left="2160" w:hanging="180"/>
      </w:pPr>
    </w:lvl>
    <w:lvl w:ilvl="3" w:tplc="56660F8C">
      <w:start w:val="1"/>
      <w:numFmt w:val="decimal"/>
      <w:lvlText w:val="%4."/>
      <w:lvlJc w:val="left"/>
      <w:pPr>
        <w:ind w:left="2880" w:hanging="360"/>
      </w:pPr>
    </w:lvl>
    <w:lvl w:ilvl="4" w:tplc="B9906B38">
      <w:start w:val="1"/>
      <w:numFmt w:val="lowerLetter"/>
      <w:lvlText w:val="%5."/>
      <w:lvlJc w:val="left"/>
      <w:pPr>
        <w:ind w:left="3600" w:hanging="360"/>
      </w:pPr>
    </w:lvl>
    <w:lvl w:ilvl="5" w:tplc="A47479CC">
      <w:start w:val="1"/>
      <w:numFmt w:val="lowerRoman"/>
      <w:lvlText w:val="%6."/>
      <w:lvlJc w:val="right"/>
      <w:pPr>
        <w:ind w:left="4320" w:hanging="180"/>
      </w:pPr>
    </w:lvl>
    <w:lvl w:ilvl="6" w:tplc="F7D08CFA">
      <w:start w:val="1"/>
      <w:numFmt w:val="decimal"/>
      <w:lvlText w:val="%7."/>
      <w:lvlJc w:val="left"/>
      <w:pPr>
        <w:ind w:left="5040" w:hanging="360"/>
      </w:pPr>
    </w:lvl>
    <w:lvl w:ilvl="7" w:tplc="BA6EB47A">
      <w:start w:val="1"/>
      <w:numFmt w:val="lowerLetter"/>
      <w:lvlText w:val="%8."/>
      <w:lvlJc w:val="left"/>
      <w:pPr>
        <w:ind w:left="5760" w:hanging="360"/>
      </w:pPr>
    </w:lvl>
    <w:lvl w:ilvl="8" w:tplc="51CA0618">
      <w:start w:val="1"/>
      <w:numFmt w:val="lowerRoman"/>
      <w:lvlText w:val="%9."/>
      <w:lvlJc w:val="right"/>
      <w:pPr>
        <w:ind w:left="6480" w:hanging="180"/>
      </w:pPr>
    </w:lvl>
  </w:abstractNum>
  <w:abstractNum w:abstractNumId="28" w15:restartNumberingAfterBreak="0">
    <w:nsid w:val="51032DF8"/>
    <w:multiLevelType w:val="hybridMultilevel"/>
    <w:tmpl w:val="FFFFFFFF"/>
    <w:lvl w:ilvl="0" w:tplc="9B56E10E">
      <w:start w:val="1"/>
      <w:numFmt w:val="decimal"/>
      <w:lvlText w:val="%1."/>
      <w:lvlJc w:val="left"/>
      <w:pPr>
        <w:ind w:left="720" w:hanging="360"/>
      </w:pPr>
    </w:lvl>
    <w:lvl w:ilvl="1" w:tplc="974CA506">
      <w:start w:val="1"/>
      <w:numFmt w:val="lowerLetter"/>
      <w:lvlText w:val="%2."/>
      <w:lvlJc w:val="left"/>
      <w:pPr>
        <w:ind w:left="1440" w:hanging="360"/>
      </w:pPr>
    </w:lvl>
    <w:lvl w:ilvl="2" w:tplc="8668E024">
      <w:start w:val="1"/>
      <w:numFmt w:val="lowerRoman"/>
      <w:lvlText w:val="%3."/>
      <w:lvlJc w:val="right"/>
      <w:pPr>
        <w:ind w:left="2160" w:hanging="180"/>
      </w:pPr>
    </w:lvl>
    <w:lvl w:ilvl="3" w:tplc="5008BE26">
      <w:start w:val="1"/>
      <w:numFmt w:val="decimal"/>
      <w:lvlText w:val="%4."/>
      <w:lvlJc w:val="left"/>
      <w:pPr>
        <w:ind w:left="2880" w:hanging="360"/>
      </w:pPr>
    </w:lvl>
    <w:lvl w:ilvl="4" w:tplc="591AA1DC">
      <w:start w:val="1"/>
      <w:numFmt w:val="lowerLetter"/>
      <w:lvlText w:val="%5."/>
      <w:lvlJc w:val="left"/>
      <w:pPr>
        <w:ind w:left="3600" w:hanging="360"/>
      </w:pPr>
    </w:lvl>
    <w:lvl w:ilvl="5" w:tplc="0AACB022">
      <w:start w:val="1"/>
      <w:numFmt w:val="lowerRoman"/>
      <w:lvlText w:val="%6."/>
      <w:lvlJc w:val="right"/>
      <w:pPr>
        <w:ind w:left="4320" w:hanging="180"/>
      </w:pPr>
    </w:lvl>
    <w:lvl w:ilvl="6" w:tplc="76A4E23C">
      <w:start w:val="1"/>
      <w:numFmt w:val="decimal"/>
      <w:lvlText w:val="%7."/>
      <w:lvlJc w:val="left"/>
      <w:pPr>
        <w:ind w:left="5040" w:hanging="360"/>
      </w:pPr>
    </w:lvl>
    <w:lvl w:ilvl="7" w:tplc="C5BEA64E">
      <w:start w:val="1"/>
      <w:numFmt w:val="lowerLetter"/>
      <w:lvlText w:val="%8."/>
      <w:lvlJc w:val="left"/>
      <w:pPr>
        <w:ind w:left="5760" w:hanging="360"/>
      </w:pPr>
    </w:lvl>
    <w:lvl w:ilvl="8" w:tplc="7B18DC38">
      <w:start w:val="1"/>
      <w:numFmt w:val="lowerRoman"/>
      <w:lvlText w:val="%9."/>
      <w:lvlJc w:val="right"/>
      <w:pPr>
        <w:ind w:left="6480" w:hanging="180"/>
      </w:pPr>
    </w:lvl>
  </w:abstractNum>
  <w:abstractNum w:abstractNumId="29" w15:restartNumberingAfterBreak="0">
    <w:nsid w:val="530F21EF"/>
    <w:multiLevelType w:val="hybridMultilevel"/>
    <w:tmpl w:val="FFFFFFFF"/>
    <w:lvl w:ilvl="0" w:tplc="FB6CDFFE">
      <w:start w:val="1"/>
      <w:numFmt w:val="bullet"/>
      <w:lvlText w:val=""/>
      <w:lvlJc w:val="left"/>
      <w:pPr>
        <w:ind w:left="720" w:hanging="360"/>
      </w:pPr>
      <w:rPr>
        <w:rFonts w:hint="default" w:ascii="Symbol" w:hAnsi="Symbol"/>
      </w:rPr>
    </w:lvl>
    <w:lvl w:ilvl="1" w:tplc="AF2A508E">
      <w:start w:val="1"/>
      <w:numFmt w:val="bullet"/>
      <w:lvlText w:val=""/>
      <w:lvlJc w:val="left"/>
      <w:pPr>
        <w:ind w:left="1440" w:hanging="360"/>
      </w:pPr>
      <w:rPr>
        <w:rFonts w:hint="default" w:ascii="Symbol" w:hAnsi="Symbol"/>
      </w:rPr>
    </w:lvl>
    <w:lvl w:ilvl="2" w:tplc="C872665E">
      <w:start w:val="1"/>
      <w:numFmt w:val="bullet"/>
      <w:lvlText w:val=""/>
      <w:lvlJc w:val="left"/>
      <w:pPr>
        <w:ind w:left="2160" w:hanging="360"/>
      </w:pPr>
      <w:rPr>
        <w:rFonts w:hint="default" w:ascii="Wingdings" w:hAnsi="Wingdings"/>
      </w:rPr>
    </w:lvl>
    <w:lvl w:ilvl="3" w:tplc="7C44AB9C">
      <w:start w:val="1"/>
      <w:numFmt w:val="bullet"/>
      <w:lvlText w:val=""/>
      <w:lvlJc w:val="left"/>
      <w:pPr>
        <w:ind w:left="2880" w:hanging="360"/>
      </w:pPr>
      <w:rPr>
        <w:rFonts w:hint="default" w:ascii="Symbol" w:hAnsi="Symbol"/>
      </w:rPr>
    </w:lvl>
    <w:lvl w:ilvl="4" w:tplc="ED7E88E6">
      <w:start w:val="1"/>
      <w:numFmt w:val="bullet"/>
      <w:lvlText w:val="o"/>
      <w:lvlJc w:val="left"/>
      <w:pPr>
        <w:ind w:left="3600" w:hanging="360"/>
      </w:pPr>
      <w:rPr>
        <w:rFonts w:hint="default" w:ascii="Courier New" w:hAnsi="Courier New"/>
      </w:rPr>
    </w:lvl>
    <w:lvl w:ilvl="5" w:tplc="5F3CD704">
      <w:start w:val="1"/>
      <w:numFmt w:val="bullet"/>
      <w:lvlText w:val=""/>
      <w:lvlJc w:val="left"/>
      <w:pPr>
        <w:ind w:left="4320" w:hanging="360"/>
      </w:pPr>
      <w:rPr>
        <w:rFonts w:hint="default" w:ascii="Wingdings" w:hAnsi="Wingdings"/>
      </w:rPr>
    </w:lvl>
    <w:lvl w:ilvl="6" w:tplc="47E0AB28">
      <w:start w:val="1"/>
      <w:numFmt w:val="bullet"/>
      <w:lvlText w:val=""/>
      <w:lvlJc w:val="left"/>
      <w:pPr>
        <w:ind w:left="5040" w:hanging="360"/>
      </w:pPr>
      <w:rPr>
        <w:rFonts w:hint="default" w:ascii="Symbol" w:hAnsi="Symbol"/>
      </w:rPr>
    </w:lvl>
    <w:lvl w:ilvl="7" w:tplc="CA10733E">
      <w:start w:val="1"/>
      <w:numFmt w:val="bullet"/>
      <w:lvlText w:val="o"/>
      <w:lvlJc w:val="left"/>
      <w:pPr>
        <w:ind w:left="5760" w:hanging="360"/>
      </w:pPr>
      <w:rPr>
        <w:rFonts w:hint="default" w:ascii="Courier New" w:hAnsi="Courier New"/>
      </w:rPr>
    </w:lvl>
    <w:lvl w:ilvl="8" w:tplc="A6662BC2">
      <w:start w:val="1"/>
      <w:numFmt w:val="bullet"/>
      <w:lvlText w:val=""/>
      <w:lvlJc w:val="left"/>
      <w:pPr>
        <w:ind w:left="6480" w:hanging="360"/>
      </w:pPr>
      <w:rPr>
        <w:rFonts w:hint="default" w:ascii="Wingdings" w:hAnsi="Wingdings"/>
      </w:rPr>
    </w:lvl>
  </w:abstractNum>
  <w:abstractNum w:abstractNumId="30" w15:restartNumberingAfterBreak="0">
    <w:nsid w:val="57AF23E5"/>
    <w:multiLevelType w:val="hybridMultilevel"/>
    <w:tmpl w:val="FFFFFFFF"/>
    <w:lvl w:ilvl="0" w:tplc="A3706DAC">
      <w:start w:val="1"/>
      <w:numFmt w:val="bullet"/>
      <w:lvlText w:val=""/>
      <w:lvlJc w:val="left"/>
      <w:pPr>
        <w:ind w:left="720" w:hanging="360"/>
      </w:pPr>
      <w:rPr>
        <w:rFonts w:hint="default" w:ascii="Symbol" w:hAnsi="Symbol"/>
      </w:rPr>
    </w:lvl>
    <w:lvl w:ilvl="1" w:tplc="D5E68B0E">
      <w:start w:val="1"/>
      <w:numFmt w:val="bullet"/>
      <w:lvlText w:val="o"/>
      <w:lvlJc w:val="left"/>
      <w:pPr>
        <w:ind w:left="1440" w:hanging="360"/>
      </w:pPr>
      <w:rPr>
        <w:rFonts w:hint="default" w:ascii="Courier New" w:hAnsi="Courier New"/>
      </w:rPr>
    </w:lvl>
    <w:lvl w:ilvl="2" w:tplc="F810457E">
      <w:start w:val="1"/>
      <w:numFmt w:val="bullet"/>
      <w:lvlText w:val=""/>
      <w:lvlJc w:val="left"/>
      <w:pPr>
        <w:ind w:left="2160" w:hanging="360"/>
      </w:pPr>
      <w:rPr>
        <w:rFonts w:hint="default" w:ascii="Wingdings" w:hAnsi="Wingdings"/>
      </w:rPr>
    </w:lvl>
    <w:lvl w:ilvl="3" w:tplc="62A6D61A">
      <w:start w:val="1"/>
      <w:numFmt w:val="bullet"/>
      <w:lvlText w:val=""/>
      <w:lvlJc w:val="left"/>
      <w:pPr>
        <w:ind w:left="2880" w:hanging="360"/>
      </w:pPr>
      <w:rPr>
        <w:rFonts w:hint="default" w:ascii="Symbol" w:hAnsi="Symbol"/>
      </w:rPr>
    </w:lvl>
    <w:lvl w:ilvl="4" w:tplc="4EE07750">
      <w:start w:val="1"/>
      <w:numFmt w:val="bullet"/>
      <w:lvlText w:val="o"/>
      <w:lvlJc w:val="left"/>
      <w:pPr>
        <w:ind w:left="3600" w:hanging="360"/>
      </w:pPr>
      <w:rPr>
        <w:rFonts w:hint="default" w:ascii="Courier New" w:hAnsi="Courier New"/>
      </w:rPr>
    </w:lvl>
    <w:lvl w:ilvl="5" w:tplc="AEF4314E">
      <w:start w:val="1"/>
      <w:numFmt w:val="bullet"/>
      <w:lvlText w:val=""/>
      <w:lvlJc w:val="left"/>
      <w:pPr>
        <w:ind w:left="4320" w:hanging="360"/>
      </w:pPr>
      <w:rPr>
        <w:rFonts w:hint="default" w:ascii="Wingdings" w:hAnsi="Wingdings"/>
      </w:rPr>
    </w:lvl>
    <w:lvl w:ilvl="6" w:tplc="09D6C074">
      <w:start w:val="1"/>
      <w:numFmt w:val="bullet"/>
      <w:lvlText w:val=""/>
      <w:lvlJc w:val="left"/>
      <w:pPr>
        <w:ind w:left="5040" w:hanging="360"/>
      </w:pPr>
      <w:rPr>
        <w:rFonts w:hint="default" w:ascii="Symbol" w:hAnsi="Symbol"/>
      </w:rPr>
    </w:lvl>
    <w:lvl w:ilvl="7" w:tplc="95324D72">
      <w:start w:val="1"/>
      <w:numFmt w:val="bullet"/>
      <w:lvlText w:val="o"/>
      <w:lvlJc w:val="left"/>
      <w:pPr>
        <w:ind w:left="5760" w:hanging="360"/>
      </w:pPr>
      <w:rPr>
        <w:rFonts w:hint="default" w:ascii="Courier New" w:hAnsi="Courier New"/>
      </w:rPr>
    </w:lvl>
    <w:lvl w:ilvl="8" w:tplc="70281620">
      <w:start w:val="1"/>
      <w:numFmt w:val="bullet"/>
      <w:lvlText w:val=""/>
      <w:lvlJc w:val="left"/>
      <w:pPr>
        <w:ind w:left="6480" w:hanging="360"/>
      </w:pPr>
      <w:rPr>
        <w:rFonts w:hint="default" w:ascii="Wingdings" w:hAnsi="Wingdings"/>
      </w:rPr>
    </w:lvl>
  </w:abstractNum>
  <w:abstractNum w:abstractNumId="31" w15:restartNumberingAfterBreak="0">
    <w:nsid w:val="58840DD5"/>
    <w:multiLevelType w:val="hybridMultilevel"/>
    <w:tmpl w:val="FFFFFFFF"/>
    <w:lvl w:ilvl="0" w:tplc="C80A9C4C">
      <w:start w:val="1"/>
      <w:numFmt w:val="bullet"/>
      <w:lvlText w:val=""/>
      <w:lvlJc w:val="left"/>
      <w:pPr>
        <w:ind w:left="720" w:hanging="360"/>
      </w:pPr>
      <w:rPr>
        <w:rFonts w:hint="default" w:ascii="Symbol" w:hAnsi="Symbol"/>
      </w:rPr>
    </w:lvl>
    <w:lvl w:ilvl="1" w:tplc="8D3A91FA">
      <w:start w:val="1"/>
      <w:numFmt w:val="bullet"/>
      <w:lvlText w:val="o"/>
      <w:lvlJc w:val="left"/>
      <w:pPr>
        <w:ind w:left="1440" w:hanging="360"/>
      </w:pPr>
      <w:rPr>
        <w:rFonts w:hint="default" w:ascii="Courier New" w:hAnsi="Courier New"/>
      </w:rPr>
    </w:lvl>
    <w:lvl w:ilvl="2" w:tplc="B36A6E4E">
      <w:start w:val="1"/>
      <w:numFmt w:val="bullet"/>
      <w:lvlText w:val=""/>
      <w:lvlJc w:val="left"/>
      <w:pPr>
        <w:ind w:left="2160" w:hanging="360"/>
      </w:pPr>
      <w:rPr>
        <w:rFonts w:hint="default" w:ascii="Wingdings" w:hAnsi="Wingdings"/>
      </w:rPr>
    </w:lvl>
    <w:lvl w:ilvl="3" w:tplc="37D2C4B8">
      <w:start w:val="1"/>
      <w:numFmt w:val="bullet"/>
      <w:lvlText w:val=""/>
      <w:lvlJc w:val="left"/>
      <w:pPr>
        <w:ind w:left="2880" w:hanging="360"/>
      </w:pPr>
      <w:rPr>
        <w:rFonts w:hint="default" w:ascii="Symbol" w:hAnsi="Symbol"/>
      </w:rPr>
    </w:lvl>
    <w:lvl w:ilvl="4" w:tplc="68CA9C1A">
      <w:start w:val="1"/>
      <w:numFmt w:val="bullet"/>
      <w:lvlText w:val="o"/>
      <w:lvlJc w:val="left"/>
      <w:pPr>
        <w:ind w:left="3600" w:hanging="360"/>
      </w:pPr>
      <w:rPr>
        <w:rFonts w:hint="default" w:ascii="Courier New" w:hAnsi="Courier New"/>
      </w:rPr>
    </w:lvl>
    <w:lvl w:ilvl="5" w:tplc="1C50AB32">
      <w:start w:val="1"/>
      <w:numFmt w:val="bullet"/>
      <w:lvlText w:val=""/>
      <w:lvlJc w:val="left"/>
      <w:pPr>
        <w:ind w:left="4320" w:hanging="360"/>
      </w:pPr>
      <w:rPr>
        <w:rFonts w:hint="default" w:ascii="Wingdings" w:hAnsi="Wingdings"/>
      </w:rPr>
    </w:lvl>
    <w:lvl w:ilvl="6" w:tplc="0B2297D6">
      <w:start w:val="1"/>
      <w:numFmt w:val="bullet"/>
      <w:lvlText w:val=""/>
      <w:lvlJc w:val="left"/>
      <w:pPr>
        <w:ind w:left="5040" w:hanging="360"/>
      </w:pPr>
      <w:rPr>
        <w:rFonts w:hint="default" w:ascii="Symbol" w:hAnsi="Symbol"/>
      </w:rPr>
    </w:lvl>
    <w:lvl w:ilvl="7" w:tplc="6D6AD6BA">
      <w:start w:val="1"/>
      <w:numFmt w:val="bullet"/>
      <w:lvlText w:val="o"/>
      <w:lvlJc w:val="left"/>
      <w:pPr>
        <w:ind w:left="5760" w:hanging="360"/>
      </w:pPr>
      <w:rPr>
        <w:rFonts w:hint="default" w:ascii="Courier New" w:hAnsi="Courier New"/>
      </w:rPr>
    </w:lvl>
    <w:lvl w:ilvl="8" w:tplc="48DA6AF4">
      <w:start w:val="1"/>
      <w:numFmt w:val="bullet"/>
      <w:lvlText w:val=""/>
      <w:lvlJc w:val="left"/>
      <w:pPr>
        <w:ind w:left="6480" w:hanging="360"/>
      </w:pPr>
      <w:rPr>
        <w:rFonts w:hint="default" w:ascii="Wingdings" w:hAnsi="Wingdings"/>
      </w:rPr>
    </w:lvl>
  </w:abstractNum>
  <w:abstractNum w:abstractNumId="32" w15:restartNumberingAfterBreak="0">
    <w:nsid w:val="5C59039E"/>
    <w:multiLevelType w:val="hybridMultilevel"/>
    <w:tmpl w:val="FFFFFFFF"/>
    <w:lvl w:ilvl="0" w:tplc="F836B4D6">
      <w:start w:val="1"/>
      <w:numFmt w:val="decimal"/>
      <w:lvlText w:val="%1."/>
      <w:lvlJc w:val="left"/>
      <w:pPr>
        <w:ind w:left="720" w:hanging="360"/>
      </w:pPr>
    </w:lvl>
    <w:lvl w:ilvl="1" w:tplc="1010A1EC">
      <w:start w:val="1"/>
      <w:numFmt w:val="lowerLetter"/>
      <w:lvlText w:val="%2."/>
      <w:lvlJc w:val="left"/>
      <w:pPr>
        <w:ind w:left="1440" w:hanging="360"/>
      </w:pPr>
    </w:lvl>
    <w:lvl w:ilvl="2" w:tplc="76DC6342">
      <w:start w:val="1"/>
      <w:numFmt w:val="lowerRoman"/>
      <w:lvlText w:val="%3."/>
      <w:lvlJc w:val="right"/>
      <w:pPr>
        <w:ind w:left="2160" w:hanging="180"/>
      </w:pPr>
    </w:lvl>
    <w:lvl w:ilvl="3" w:tplc="413AA600">
      <w:start w:val="1"/>
      <w:numFmt w:val="decimal"/>
      <w:lvlText w:val="%4."/>
      <w:lvlJc w:val="left"/>
      <w:pPr>
        <w:ind w:left="2880" w:hanging="360"/>
      </w:pPr>
    </w:lvl>
    <w:lvl w:ilvl="4" w:tplc="D416EFDC">
      <w:start w:val="1"/>
      <w:numFmt w:val="lowerLetter"/>
      <w:lvlText w:val="%5."/>
      <w:lvlJc w:val="left"/>
      <w:pPr>
        <w:ind w:left="3600" w:hanging="360"/>
      </w:pPr>
    </w:lvl>
    <w:lvl w:ilvl="5" w:tplc="86C6D940">
      <w:start w:val="1"/>
      <w:numFmt w:val="lowerRoman"/>
      <w:lvlText w:val="%6."/>
      <w:lvlJc w:val="right"/>
      <w:pPr>
        <w:ind w:left="4320" w:hanging="180"/>
      </w:pPr>
    </w:lvl>
    <w:lvl w:ilvl="6" w:tplc="E9669630">
      <w:start w:val="1"/>
      <w:numFmt w:val="decimal"/>
      <w:lvlText w:val="%7."/>
      <w:lvlJc w:val="left"/>
      <w:pPr>
        <w:ind w:left="5040" w:hanging="360"/>
      </w:pPr>
    </w:lvl>
    <w:lvl w:ilvl="7" w:tplc="3018567A">
      <w:start w:val="1"/>
      <w:numFmt w:val="lowerLetter"/>
      <w:lvlText w:val="%8."/>
      <w:lvlJc w:val="left"/>
      <w:pPr>
        <w:ind w:left="5760" w:hanging="360"/>
      </w:pPr>
    </w:lvl>
    <w:lvl w:ilvl="8" w:tplc="DBAAC2E4">
      <w:start w:val="1"/>
      <w:numFmt w:val="lowerRoman"/>
      <w:lvlText w:val="%9."/>
      <w:lvlJc w:val="right"/>
      <w:pPr>
        <w:ind w:left="6480" w:hanging="180"/>
      </w:pPr>
    </w:lvl>
  </w:abstractNum>
  <w:abstractNum w:abstractNumId="33" w15:restartNumberingAfterBreak="0">
    <w:nsid w:val="5D694F1C"/>
    <w:multiLevelType w:val="hybridMultilevel"/>
    <w:tmpl w:val="AB487F46"/>
    <w:lvl w:ilvl="0" w:tplc="18C48C2A">
      <w:numFmt w:val="bullet"/>
      <w:lvlText w:val="-"/>
      <w:lvlJc w:val="left"/>
      <w:pPr>
        <w:ind w:left="720" w:hanging="360"/>
      </w:pPr>
      <w:rPr>
        <w:rFonts w:hint="default" w:ascii="Arial" w:hAnsi="Arial" w:cs="Arial" w:eastAsiaTheme="minorHAnsi"/>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34" w15:restartNumberingAfterBreak="0">
    <w:nsid w:val="5D6C3FE1"/>
    <w:multiLevelType w:val="hybridMultilevel"/>
    <w:tmpl w:val="FFFFFFFF"/>
    <w:lvl w:ilvl="0" w:tplc="D786B058">
      <w:start w:val="1"/>
      <w:numFmt w:val="decimal"/>
      <w:lvlText w:val="%1."/>
      <w:lvlJc w:val="left"/>
      <w:pPr>
        <w:ind w:left="720" w:hanging="360"/>
      </w:pPr>
    </w:lvl>
    <w:lvl w:ilvl="1" w:tplc="B4ACB3DE">
      <w:start w:val="1"/>
      <w:numFmt w:val="lowerLetter"/>
      <w:lvlText w:val="%2."/>
      <w:lvlJc w:val="left"/>
      <w:pPr>
        <w:ind w:left="1440" w:hanging="360"/>
      </w:pPr>
    </w:lvl>
    <w:lvl w:ilvl="2" w:tplc="01428AFA">
      <w:start w:val="1"/>
      <w:numFmt w:val="lowerRoman"/>
      <w:lvlText w:val="%3."/>
      <w:lvlJc w:val="right"/>
      <w:pPr>
        <w:ind w:left="2160" w:hanging="180"/>
      </w:pPr>
    </w:lvl>
    <w:lvl w:ilvl="3" w:tplc="17789F8C">
      <w:start w:val="1"/>
      <w:numFmt w:val="decimal"/>
      <w:lvlText w:val="%4."/>
      <w:lvlJc w:val="left"/>
      <w:pPr>
        <w:ind w:left="2880" w:hanging="360"/>
      </w:pPr>
    </w:lvl>
    <w:lvl w:ilvl="4" w:tplc="4B7E958E">
      <w:start w:val="1"/>
      <w:numFmt w:val="lowerLetter"/>
      <w:lvlText w:val="%5."/>
      <w:lvlJc w:val="left"/>
      <w:pPr>
        <w:ind w:left="3600" w:hanging="360"/>
      </w:pPr>
    </w:lvl>
    <w:lvl w:ilvl="5" w:tplc="DA3CCE72">
      <w:start w:val="1"/>
      <w:numFmt w:val="lowerRoman"/>
      <w:lvlText w:val="%6."/>
      <w:lvlJc w:val="right"/>
      <w:pPr>
        <w:ind w:left="4320" w:hanging="180"/>
      </w:pPr>
    </w:lvl>
    <w:lvl w:ilvl="6" w:tplc="75E0910E">
      <w:start w:val="1"/>
      <w:numFmt w:val="decimal"/>
      <w:lvlText w:val="%7."/>
      <w:lvlJc w:val="left"/>
      <w:pPr>
        <w:ind w:left="5040" w:hanging="360"/>
      </w:pPr>
    </w:lvl>
    <w:lvl w:ilvl="7" w:tplc="3090659C">
      <w:start w:val="1"/>
      <w:numFmt w:val="lowerLetter"/>
      <w:lvlText w:val="%8."/>
      <w:lvlJc w:val="left"/>
      <w:pPr>
        <w:ind w:left="5760" w:hanging="360"/>
      </w:pPr>
    </w:lvl>
    <w:lvl w:ilvl="8" w:tplc="ACEC4456">
      <w:start w:val="1"/>
      <w:numFmt w:val="lowerRoman"/>
      <w:lvlText w:val="%9."/>
      <w:lvlJc w:val="right"/>
      <w:pPr>
        <w:ind w:left="6480" w:hanging="180"/>
      </w:pPr>
    </w:lvl>
  </w:abstractNum>
  <w:abstractNum w:abstractNumId="35" w15:restartNumberingAfterBreak="0">
    <w:nsid w:val="5F1C6EB6"/>
    <w:multiLevelType w:val="hybridMultilevel"/>
    <w:tmpl w:val="FFFFFFFF"/>
    <w:lvl w:ilvl="0" w:tplc="10E0A146">
      <w:start w:val="1"/>
      <w:numFmt w:val="decimal"/>
      <w:lvlText w:val="%1."/>
      <w:lvlJc w:val="left"/>
      <w:pPr>
        <w:ind w:left="720" w:hanging="360"/>
      </w:pPr>
    </w:lvl>
    <w:lvl w:ilvl="1" w:tplc="6374CE14">
      <w:start w:val="1"/>
      <w:numFmt w:val="lowerLetter"/>
      <w:lvlText w:val="%2."/>
      <w:lvlJc w:val="left"/>
      <w:pPr>
        <w:ind w:left="1440" w:hanging="360"/>
      </w:pPr>
    </w:lvl>
    <w:lvl w:ilvl="2" w:tplc="8142594E">
      <w:start w:val="1"/>
      <w:numFmt w:val="lowerRoman"/>
      <w:lvlText w:val="%3."/>
      <w:lvlJc w:val="right"/>
      <w:pPr>
        <w:ind w:left="2160" w:hanging="180"/>
      </w:pPr>
    </w:lvl>
    <w:lvl w:ilvl="3" w:tplc="9C026876">
      <w:start w:val="1"/>
      <w:numFmt w:val="decimal"/>
      <w:lvlText w:val="%4."/>
      <w:lvlJc w:val="left"/>
      <w:pPr>
        <w:ind w:left="2880" w:hanging="360"/>
      </w:pPr>
    </w:lvl>
    <w:lvl w:ilvl="4" w:tplc="063476F2">
      <w:start w:val="1"/>
      <w:numFmt w:val="lowerLetter"/>
      <w:lvlText w:val="%5."/>
      <w:lvlJc w:val="left"/>
      <w:pPr>
        <w:ind w:left="3600" w:hanging="360"/>
      </w:pPr>
    </w:lvl>
    <w:lvl w:ilvl="5" w:tplc="BBCAED02">
      <w:start w:val="1"/>
      <w:numFmt w:val="lowerRoman"/>
      <w:lvlText w:val="%6."/>
      <w:lvlJc w:val="right"/>
      <w:pPr>
        <w:ind w:left="4320" w:hanging="180"/>
      </w:pPr>
    </w:lvl>
    <w:lvl w:ilvl="6" w:tplc="0B787F26">
      <w:start w:val="1"/>
      <w:numFmt w:val="decimal"/>
      <w:lvlText w:val="%7."/>
      <w:lvlJc w:val="left"/>
      <w:pPr>
        <w:ind w:left="5040" w:hanging="360"/>
      </w:pPr>
    </w:lvl>
    <w:lvl w:ilvl="7" w:tplc="3ADECD1A">
      <w:start w:val="1"/>
      <w:numFmt w:val="lowerLetter"/>
      <w:lvlText w:val="%8."/>
      <w:lvlJc w:val="left"/>
      <w:pPr>
        <w:ind w:left="5760" w:hanging="360"/>
      </w:pPr>
    </w:lvl>
    <w:lvl w:ilvl="8" w:tplc="1382AA3A">
      <w:start w:val="1"/>
      <w:numFmt w:val="lowerRoman"/>
      <w:lvlText w:val="%9."/>
      <w:lvlJc w:val="right"/>
      <w:pPr>
        <w:ind w:left="6480" w:hanging="180"/>
      </w:pPr>
    </w:lvl>
  </w:abstractNum>
  <w:abstractNum w:abstractNumId="36" w15:restartNumberingAfterBreak="0">
    <w:nsid w:val="642406E4"/>
    <w:multiLevelType w:val="hybridMultilevel"/>
    <w:tmpl w:val="FFFFFFFF"/>
    <w:lvl w:ilvl="0" w:tplc="F1D62BC6">
      <w:start w:val="1"/>
      <w:numFmt w:val="decimal"/>
      <w:lvlText w:val="%1."/>
      <w:lvlJc w:val="left"/>
      <w:pPr>
        <w:ind w:left="720" w:hanging="360"/>
      </w:pPr>
    </w:lvl>
    <w:lvl w:ilvl="1" w:tplc="BA70D780">
      <w:start w:val="1"/>
      <w:numFmt w:val="lowerLetter"/>
      <w:lvlText w:val="%2."/>
      <w:lvlJc w:val="left"/>
      <w:pPr>
        <w:ind w:left="1440" w:hanging="360"/>
      </w:pPr>
    </w:lvl>
    <w:lvl w:ilvl="2" w:tplc="FED4BF18">
      <w:start w:val="1"/>
      <w:numFmt w:val="lowerRoman"/>
      <w:lvlText w:val="%3."/>
      <w:lvlJc w:val="right"/>
      <w:pPr>
        <w:ind w:left="2160" w:hanging="180"/>
      </w:pPr>
    </w:lvl>
    <w:lvl w:ilvl="3" w:tplc="7A5A42B4">
      <w:start w:val="1"/>
      <w:numFmt w:val="decimal"/>
      <w:lvlText w:val="%4."/>
      <w:lvlJc w:val="left"/>
      <w:pPr>
        <w:ind w:left="2880" w:hanging="360"/>
      </w:pPr>
    </w:lvl>
    <w:lvl w:ilvl="4" w:tplc="7C52B8F8">
      <w:start w:val="1"/>
      <w:numFmt w:val="lowerLetter"/>
      <w:lvlText w:val="%5."/>
      <w:lvlJc w:val="left"/>
      <w:pPr>
        <w:ind w:left="3600" w:hanging="360"/>
      </w:pPr>
    </w:lvl>
    <w:lvl w:ilvl="5" w:tplc="9F7CC1A4">
      <w:start w:val="1"/>
      <w:numFmt w:val="lowerRoman"/>
      <w:lvlText w:val="%6."/>
      <w:lvlJc w:val="right"/>
      <w:pPr>
        <w:ind w:left="4320" w:hanging="180"/>
      </w:pPr>
    </w:lvl>
    <w:lvl w:ilvl="6" w:tplc="5F26B70E">
      <w:start w:val="1"/>
      <w:numFmt w:val="decimal"/>
      <w:lvlText w:val="%7."/>
      <w:lvlJc w:val="left"/>
      <w:pPr>
        <w:ind w:left="5040" w:hanging="360"/>
      </w:pPr>
    </w:lvl>
    <w:lvl w:ilvl="7" w:tplc="2E12E8A2">
      <w:start w:val="1"/>
      <w:numFmt w:val="lowerLetter"/>
      <w:lvlText w:val="%8."/>
      <w:lvlJc w:val="left"/>
      <w:pPr>
        <w:ind w:left="5760" w:hanging="360"/>
      </w:pPr>
    </w:lvl>
    <w:lvl w:ilvl="8" w:tplc="193437D2">
      <w:start w:val="1"/>
      <w:numFmt w:val="lowerRoman"/>
      <w:lvlText w:val="%9."/>
      <w:lvlJc w:val="right"/>
      <w:pPr>
        <w:ind w:left="6480" w:hanging="180"/>
      </w:pPr>
    </w:lvl>
  </w:abstractNum>
  <w:abstractNum w:abstractNumId="37" w15:restartNumberingAfterBreak="0">
    <w:nsid w:val="66AB027F"/>
    <w:multiLevelType w:val="hybridMultilevel"/>
    <w:tmpl w:val="FFFFFFFF"/>
    <w:lvl w:ilvl="0" w:tplc="E8BAD78E">
      <w:start w:val="1"/>
      <w:numFmt w:val="decimal"/>
      <w:lvlText w:val="%1."/>
      <w:lvlJc w:val="left"/>
      <w:pPr>
        <w:ind w:left="720" w:hanging="360"/>
      </w:pPr>
    </w:lvl>
    <w:lvl w:ilvl="1" w:tplc="F21EFA22">
      <w:start w:val="1"/>
      <w:numFmt w:val="lowerLetter"/>
      <w:lvlText w:val="%2."/>
      <w:lvlJc w:val="left"/>
      <w:pPr>
        <w:ind w:left="1440" w:hanging="360"/>
      </w:pPr>
    </w:lvl>
    <w:lvl w:ilvl="2" w:tplc="746EFB8C">
      <w:start w:val="1"/>
      <w:numFmt w:val="lowerRoman"/>
      <w:lvlText w:val="%3."/>
      <w:lvlJc w:val="right"/>
      <w:pPr>
        <w:ind w:left="2160" w:hanging="180"/>
      </w:pPr>
    </w:lvl>
    <w:lvl w:ilvl="3" w:tplc="B038D5C4">
      <w:start w:val="1"/>
      <w:numFmt w:val="decimal"/>
      <w:lvlText w:val="%4."/>
      <w:lvlJc w:val="left"/>
      <w:pPr>
        <w:ind w:left="2880" w:hanging="360"/>
      </w:pPr>
    </w:lvl>
    <w:lvl w:ilvl="4" w:tplc="3AE6F91A">
      <w:start w:val="1"/>
      <w:numFmt w:val="lowerLetter"/>
      <w:lvlText w:val="%5."/>
      <w:lvlJc w:val="left"/>
      <w:pPr>
        <w:ind w:left="3600" w:hanging="360"/>
      </w:pPr>
    </w:lvl>
    <w:lvl w:ilvl="5" w:tplc="13842BDE">
      <w:start w:val="1"/>
      <w:numFmt w:val="lowerRoman"/>
      <w:lvlText w:val="%6."/>
      <w:lvlJc w:val="right"/>
      <w:pPr>
        <w:ind w:left="4320" w:hanging="180"/>
      </w:pPr>
    </w:lvl>
    <w:lvl w:ilvl="6" w:tplc="44B44178">
      <w:start w:val="1"/>
      <w:numFmt w:val="decimal"/>
      <w:lvlText w:val="%7."/>
      <w:lvlJc w:val="left"/>
      <w:pPr>
        <w:ind w:left="5040" w:hanging="360"/>
      </w:pPr>
    </w:lvl>
    <w:lvl w:ilvl="7" w:tplc="FCD639A8">
      <w:start w:val="1"/>
      <w:numFmt w:val="lowerLetter"/>
      <w:lvlText w:val="%8."/>
      <w:lvlJc w:val="left"/>
      <w:pPr>
        <w:ind w:left="5760" w:hanging="360"/>
      </w:pPr>
    </w:lvl>
    <w:lvl w:ilvl="8" w:tplc="627A79D4">
      <w:start w:val="1"/>
      <w:numFmt w:val="lowerRoman"/>
      <w:lvlText w:val="%9."/>
      <w:lvlJc w:val="right"/>
      <w:pPr>
        <w:ind w:left="6480" w:hanging="180"/>
      </w:pPr>
    </w:lvl>
  </w:abstractNum>
  <w:abstractNum w:abstractNumId="38" w15:restartNumberingAfterBreak="0">
    <w:nsid w:val="6A5A4F7F"/>
    <w:multiLevelType w:val="hybridMultilevel"/>
    <w:tmpl w:val="FFFFFFFF"/>
    <w:lvl w:ilvl="0" w:tplc="E9669AA4">
      <w:start w:val="1"/>
      <w:numFmt w:val="decimal"/>
      <w:lvlText w:val="%1."/>
      <w:lvlJc w:val="left"/>
      <w:pPr>
        <w:ind w:left="720" w:hanging="360"/>
      </w:pPr>
    </w:lvl>
    <w:lvl w:ilvl="1" w:tplc="FAD0A692">
      <w:start w:val="1"/>
      <w:numFmt w:val="lowerLetter"/>
      <w:lvlText w:val="%2."/>
      <w:lvlJc w:val="left"/>
      <w:pPr>
        <w:ind w:left="1440" w:hanging="360"/>
      </w:pPr>
    </w:lvl>
    <w:lvl w:ilvl="2" w:tplc="D8F6D3D4">
      <w:start w:val="1"/>
      <w:numFmt w:val="lowerRoman"/>
      <w:lvlText w:val="%3."/>
      <w:lvlJc w:val="right"/>
      <w:pPr>
        <w:ind w:left="2160" w:hanging="180"/>
      </w:pPr>
    </w:lvl>
    <w:lvl w:ilvl="3" w:tplc="F6D84BDA">
      <w:start w:val="1"/>
      <w:numFmt w:val="decimal"/>
      <w:lvlText w:val="%4."/>
      <w:lvlJc w:val="left"/>
      <w:pPr>
        <w:ind w:left="2880" w:hanging="360"/>
      </w:pPr>
    </w:lvl>
    <w:lvl w:ilvl="4" w:tplc="54DCF5A4">
      <w:start w:val="1"/>
      <w:numFmt w:val="lowerLetter"/>
      <w:lvlText w:val="%5."/>
      <w:lvlJc w:val="left"/>
      <w:pPr>
        <w:ind w:left="3600" w:hanging="360"/>
      </w:pPr>
    </w:lvl>
    <w:lvl w:ilvl="5" w:tplc="450EAC8C">
      <w:start w:val="1"/>
      <w:numFmt w:val="lowerRoman"/>
      <w:lvlText w:val="%6."/>
      <w:lvlJc w:val="right"/>
      <w:pPr>
        <w:ind w:left="4320" w:hanging="180"/>
      </w:pPr>
    </w:lvl>
    <w:lvl w:ilvl="6" w:tplc="2BE6A344">
      <w:start w:val="1"/>
      <w:numFmt w:val="decimal"/>
      <w:lvlText w:val="%7."/>
      <w:lvlJc w:val="left"/>
      <w:pPr>
        <w:ind w:left="5040" w:hanging="360"/>
      </w:pPr>
    </w:lvl>
    <w:lvl w:ilvl="7" w:tplc="1610C212">
      <w:start w:val="1"/>
      <w:numFmt w:val="lowerLetter"/>
      <w:lvlText w:val="%8."/>
      <w:lvlJc w:val="left"/>
      <w:pPr>
        <w:ind w:left="5760" w:hanging="360"/>
      </w:pPr>
    </w:lvl>
    <w:lvl w:ilvl="8" w:tplc="B6264886">
      <w:start w:val="1"/>
      <w:numFmt w:val="lowerRoman"/>
      <w:lvlText w:val="%9."/>
      <w:lvlJc w:val="right"/>
      <w:pPr>
        <w:ind w:left="6480" w:hanging="180"/>
      </w:pPr>
    </w:lvl>
  </w:abstractNum>
  <w:abstractNum w:abstractNumId="39" w15:restartNumberingAfterBreak="0">
    <w:nsid w:val="75B148FC"/>
    <w:multiLevelType w:val="hybridMultilevel"/>
    <w:tmpl w:val="FFFFFFFF"/>
    <w:lvl w:ilvl="0" w:tplc="7E88BB16">
      <w:start w:val="1"/>
      <w:numFmt w:val="decimal"/>
      <w:lvlText w:val="%1."/>
      <w:lvlJc w:val="left"/>
      <w:pPr>
        <w:ind w:left="720" w:hanging="360"/>
      </w:pPr>
    </w:lvl>
    <w:lvl w:ilvl="1" w:tplc="D0803752">
      <w:start w:val="1"/>
      <w:numFmt w:val="lowerLetter"/>
      <w:lvlText w:val="%2."/>
      <w:lvlJc w:val="left"/>
      <w:pPr>
        <w:ind w:left="1440" w:hanging="360"/>
      </w:pPr>
    </w:lvl>
    <w:lvl w:ilvl="2" w:tplc="B4F83200">
      <w:start w:val="1"/>
      <w:numFmt w:val="lowerRoman"/>
      <w:lvlText w:val="%3."/>
      <w:lvlJc w:val="right"/>
      <w:pPr>
        <w:ind w:left="2160" w:hanging="180"/>
      </w:pPr>
    </w:lvl>
    <w:lvl w:ilvl="3" w:tplc="7A743952">
      <w:start w:val="1"/>
      <w:numFmt w:val="decimal"/>
      <w:lvlText w:val="%4."/>
      <w:lvlJc w:val="left"/>
      <w:pPr>
        <w:ind w:left="2880" w:hanging="360"/>
      </w:pPr>
    </w:lvl>
    <w:lvl w:ilvl="4" w:tplc="8592AD0C">
      <w:start w:val="1"/>
      <w:numFmt w:val="lowerLetter"/>
      <w:lvlText w:val="%5."/>
      <w:lvlJc w:val="left"/>
      <w:pPr>
        <w:ind w:left="3600" w:hanging="360"/>
      </w:pPr>
    </w:lvl>
    <w:lvl w:ilvl="5" w:tplc="4B64CCCE">
      <w:start w:val="1"/>
      <w:numFmt w:val="lowerRoman"/>
      <w:lvlText w:val="%6."/>
      <w:lvlJc w:val="right"/>
      <w:pPr>
        <w:ind w:left="4320" w:hanging="180"/>
      </w:pPr>
    </w:lvl>
    <w:lvl w:ilvl="6" w:tplc="B510D1DA">
      <w:start w:val="1"/>
      <w:numFmt w:val="decimal"/>
      <w:lvlText w:val="%7."/>
      <w:lvlJc w:val="left"/>
      <w:pPr>
        <w:ind w:left="5040" w:hanging="360"/>
      </w:pPr>
    </w:lvl>
    <w:lvl w:ilvl="7" w:tplc="2A50AC64">
      <w:start w:val="1"/>
      <w:numFmt w:val="lowerLetter"/>
      <w:lvlText w:val="%8."/>
      <w:lvlJc w:val="left"/>
      <w:pPr>
        <w:ind w:left="5760" w:hanging="360"/>
      </w:pPr>
    </w:lvl>
    <w:lvl w:ilvl="8" w:tplc="28FEEE94">
      <w:start w:val="1"/>
      <w:numFmt w:val="lowerRoman"/>
      <w:lvlText w:val="%9."/>
      <w:lvlJc w:val="right"/>
      <w:pPr>
        <w:ind w:left="6480" w:hanging="180"/>
      </w:pPr>
    </w:lvl>
  </w:abstractNum>
  <w:abstractNum w:abstractNumId="40" w15:restartNumberingAfterBreak="0">
    <w:nsid w:val="76DC1B5E"/>
    <w:multiLevelType w:val="hybridMultilevel"/>
    <w:tmpl w:val="FFFFFFFF"/>
    <w:lvl w:ilvl="0" w:tplc="4FAAC112">
      <w:start w:val="1"/>
      <w:numFmt w:val="decimal"/>
      <w:lvlText w:val="%1."/>
      <w:lvlJc w:val="left"/>
      <w:pPr>
        <w:ind w:left="720" w:hanging="360"/>
      </w:pPr>
    </w:lvl>
    <w:lvl w:ilvl="1" w:tplc="55CE4EB2">
      <w:start w:val="1"/>
      <w:numFmt w:val="lowerLetter"/>
      <w:lvlText w:val="%2."/>
      <w:lvlJc w:val="left"/>
      <w:pPr>
        <w:ind w:left="1440" w:hanging="360"/>
      </w:pPr>
    </w:lvl>
    <w:lvl w:ilvl="2" w:tplc="599E6F6E">
      <w:start w:val="1"/>
      <w:numFmt w:val="lowerRoman"/>
      <w:lvlText w:val="%3."/>
      <w:lvlJc w:val="right"/>
      <w:pPr>
        <w:ind w:left="2160" w:hanging="180"/>
      </w:pPr>
    </w:lvl>
    <w:lvl w:ilvl="3" w:tplc="308CDD4C">
      <w:start w:val="1"/>
      <w:numFmt w:val="decimal"/>
      <w:lvlText w:val="%4."/>
      <w:lvlJc w:val="left"/>
      <w:pPr>
        <w:ind w:left="2880" w:hanging="360"/>
      </w:pPr>
    </w:lvl>
    <w:lvl w:ilvl="4" w:tplc="384A011C">
      <w:start w:val="1"/>
      <w:numFmt w:val="lowerLetter"/>
      <w:lvlText w:val="%5."/>
      <w:lvlJc w:val="left"/>
      <w:pPr>
        <w:ind w:left="3600" w:hanging="360"/>
      </w:pPr>
    </w:lvl>
    <w:lvl w:ilvl="5" w:tplc="EAB4BE30">
      <w:start w:val="1"/>
      <w:numFmt w:val="lowerRoman"/>
      <w:lvlText w:val="%6."/>
      <w:lvlJc w:val="right"/>
      <w:pPr>
        <w:ind w:left="4320" w:hanging="180"/>
      </w:pPr>
    </w:lvl>
    <w:lvl w:ilvl="6" w:tplc="AD263618">
      <w:start w:val="1"/>
      <w:numFmt w:val="decimal"/>
      <w:lvlText w:val="%7."/>
      <w:lvlJc w:val="left"/>
      <w:pPr>
        <w:ind w:left="5040" w:hanging="360"/>
      </w:pPr>
    </w:lvl>
    <w:lvl w:ilvl="7" w:tplc="B39CD4AC">
      <w:start w:val="1"/>
      <w:numFmt w:val="lowerLetter"/>
      <w:lvlText w:val="%8."/>
      <w:lvlJc w:val="left"/>
      <w:pPr>
        <w:ind w:left="5760" w:hanging="360"/>
      </w:pPr>
    </w:lvl>
    <w:lvl w:ilvl="8" w:tplc="446C5DD2">
      <w:start w:val="1"/>
      <w:numFmt w:val="lowerRoman"/>
      <w:lvlText w:val="%9."/>
      <w:lvlJc w:val="right"/>
      <w:pPr>
        <w:ind w:left="6480" w:hanging="180"/>
      </w:pPr>
    </w:lvl>
  </w:abstractNum>
  <w:abstractNum w:abstractNumId="41" w15:restartNumberingAfterBreak="0">
    <w:nsid w:val="78B74EFF"/>
    <w:multiLevelType w:val="hybridMultilevel"/>
    <w:tmpl w:val="FFFFFFFF"/>
    <w:lvl w:ilvl="0" w:tplc="B750276C">
      <w:start w:val="1"/>
      <w:numFmt w:val="decimal"/>
      <w:lvlText w:val="%1."/>
      <w:lvlJc w:val="left"/>
      <w:pPr>
        <w:ind w:left="720" w:hanging="360"/>
      </w:pPr>
    </w:lvl>
    <w:lvl w:ilvl="1" w:tplc="A302EB44">
      <w:start w:val="1"/>
      <w:numFmt w:val="lowerLetter"/>
      <w:lvlText w:val="%2."/>
      <w:lvlJc w:val="left"/>
      <w:pPr>
        <w:ind w:left="1440" w:hanging="360"/>
      </w:pPr>
    </w:lvl>
    <w:lvl w:ilvl="2" w:tplc="1BDE92E4">
      <w:start w:val="1"/>
      <w:numFmt w:val="lowerRoman"/>
      <w:lvlText w:val="%3."/>
      <w:lvlJc w:val="right"/>
      <w:pPr>
        <w:ind w:left="2160" w:hanging="180"/>
      </w:pPr>
    </w:lvl>
    <w:lvl w:ilvl="3" w:tplc="B03A39D0">
      <w:start w:val="1"/>
      <w:numFmt w:val="decimal"/>
      <w:lvlText w:val="%4."/>
      <w:lvlJc w:val="left"/>
      <w:pPr>
        <w:ind w:left="2880" w:hanging="360"/>
      </w:pPr>
    </w:lvl>
    <w:lvl w:ilvl="4" w:tplc="3872FE7E">
      <w:start w:val="1"/>
      <w:numFmt w:val="lowerLetter"/>
      <w:lvlText w:val="%5."/>
      <w:lvlJc w:val="left"/>
      <w:pPr>
        <w:ind w:left="3600" w:hanging="360"/>
      </w:pPr>
    </w:lvl>
    <w:lvl w:ilvl="5" w:tplc="E32A3D52">
      <w:start w:val="1"/>
      <w:numFmt w:val="lowerRoman"/>
      <w:lvlText w:val="%6."/>
      <w:lvlJc w:val="right"/>
      <w:pPr>
        <w:ind w:left="4320" w:hanging="180"/>
      </w:pPr>
    </w:lvl>
    <w:lvl w:ilvl="6" w:tplc="F424B6D2">
      <w:start w:val="1"/>
      <w:numFmt w:val="decimal"/>
      <w:lvlText w:val="%7."/>
      <w:lvlJc w:val="left"/>
      <w:pPr>
        <w:ind w:left="5040" w:hanging="360"/>
      </w:pPr>
    </w:lvl>
    <w:lvl w:ilvl="7" w:tplc="49C8026C">
      <w:start w:val="1"/>
      <w:numFmt w:val="lowerLetter"/>
      <w:lvlText w:val="%8."/>
      <w:lvlJc w:val="left"/>
      <w:pPr>
        <w:ind w:left="5760" w:hanging="360"/>
      </w:pPr>
    </w:lvl>
    <w:lvl w:ilvl="8" w:tplc="4EC68E3E">
      <w:start w:val="1"/>
      <w:numFmt w:val="lowerRoman"/>
      <w:lvlText w:val="%9."/>
      <w:lvlJc w:val="right"/>
      <w:pPr>
        <w:ind w:left="6480" w:hanging="180"/>
      </w:pPr>
    </w:lvl>
  </w:abstractNum>
  <w:abstractNum w:abstractNumId="42" w15:restartNumberingAfterBreak="0">
    <w:nsid w:val="7DE57E00"/>
    <w:multiLevelType w:val="hybridMultilevel"/>
    <w:tmpl w:val="FFFFFFFF"/>
    <w:lvl w:ilvl="0" w:tplc="12F0C196">
      <w:start w:val="1"/>
      <w:numFmt w:val="bullet"/>
      <w:lvlText w:val=""/>
      <w:lvlJc w:val="left"/>
      <w:pPr>
        <w:ind w:left="720" w:hanging="360"/>
      </w:pPr>
      <w:rPr>
        <w:rFonts w:hint="default" w:ascii="Symbol" w:hAnsi="Symbol"/>
      </w:rPr>
    </w:lvl>
    <w:lvl w:ilvl="1" w:tplc="1AEA06B8">
      <w:start w:val="1"/>
      <w:numFmt w:val="bullet"/>
      <w:lvlText w:val="o"/>
      <w:lvlJc w:val="left"/>
      <w:pPr>
        <w:ind w:left="1440" w:hanging="360"/>
      </w:pPr>
      <w:rPr>
        <w:rFonts w:hint="default" w:ascii="Courier New" w:hAnsi="Courier New"/>
      </w:rPr>
    </w:lvl>
    <w:lvl w:ilvl="2" w:tplc="0F36FC82">
      <w:start w:val="1"/>
      <w:numFmt w:val="bullet"/>
      <w:lvlText w:val=""/>
      <w:lvlJc w:val="left"/>
      <w:pPr>
        <w:ind w:left="2160" w:hanging="360"/>
      </w:pPr>
      <w:rPr>
        <w:rFonts w:hint="default" w:ascii="Wingdings" w:hAnsi="Wingdings"/>
      </w:rPr>
    </w:lvl>
    <w:lvl w:ilvl="3" w:tplc="BFD84E9C">
      <w:start w:val="1"/>
      <w:numFmt w:val="bullet"/>
      <w:lvlText w:val=""/>
      <w:lvlJc w:val="left"/>
      <w:pPr>
        <w:ind w:left="2880" w:hanging="360"/>
      </w:pPr>
      <w:rPr>
        <w:rFonts w:hint="default" w:ascii="Symbol" w:hAnsi="Symbol"/>
      </w:rPr>
    </w:lvl>
    <w:lvl w:ilvl="4" w:tplc="50B4901E">
      <w:start w:val="1"/>
      <w:numFmt w:val="bullet"/>
      <w:lvlText w:val="o"/>
      <w:lvlJc w:val="left"/>
      <w:pPr>
        <w:ind w:left="3600" w:hanging="360"/>
      </w:pPr>
      <w:rPr>
        <w:rFonts w:hint="default" w:ascii="Courier New" w:hAnsi="Courier New"/>
      </w:rPr>
    </w:lvl>
    <w:lvl w:ilvl="5" w:tplc="6270E4AC">
      <w:start w:val="1"/>
      <w:numFmt w:val="bullet"/>
      <w:lvlText w:val=""/>
      <w:lvlJc w:val="left"/>
      <w:pPr>
        <w:ind w:left="4320" w:hanging="360"/>
      </w:pPr>
      <w:rPr>
        <w:rFonts w:hint="default" w:ascii="Wingdings" w:hAnsi="Wingdings"/>
      </w:rPr>
    </w:lvl>
    <w:lvl w:ilvl="6" w:tplc="3A346AC8">
      <w:start w:val="1"/>
      <w:numFmt w:val="bullet"/>
      <w:lvlText w:val=""/>
      <w:lvlJc w:val="left"/>
      <w:pPr>
        <w:ind w:left="5040" w:hanging="360"/>
      </w:pPr>
      <w:rPr>
        <w:rFonts w:hint="default" w:ascii="Symbol" w:hAnsi="Symbol"/>
      </w:rPr>
    </w:lvl>
    <w:lvl w:ilvl="7" w:tplc="FFFC285C">
      <w:start w:val="1"/>
      <w:numFmt w:val="bullet"/>
      <w:lvlText w:val="o"/>
      <w:lvlJc w:val="left"/>
      <w:pPr>
        <w:ind w:left="5760" w:hanging="360"/>
      </w:pPr>
      <w:rPr>
        <w:rFonts w:hint="default" w:ascii="Courier New" w:hAnsi="Courier New"/>
      </w:rPr>
    </w:lvl>
    <w:lvl w:ilvl="8" w:tplc="C316A990">
      <w:start w:val="1"/>
      <w:numFmt w:val="bullet"/>
      <w:lvlText w:val=""/>
      <w:lvlJc w:val="left"/>
      <w:pPr>
        <w:ind w:left="6480" w:hanging="360"/>
      </w:pPr>
      <w:rPr>
        <w:rFonts w:hint="default" w:ascii="Wingdings" w:hAnsi="Wingdings"/>
      </w:rPr>
    </w:lvl>
  </w:abstractNum>
  <w:num w:numId="1">
    <w:abstractNumId w:val="25"/>
  </w:num>
  <w:num w:numId="2">
    <w:abstractNumId w:val="17"/>
  </w:num>
  <w:num w:numId="3">
    <w:abstractNumId w:val="6"/>
  </w:num>
  <w:num w:numId="4">
    <w:abstractNumId w:val="14"/>
  </w:num>
  <w:num w:numId="5">
    <w:abstractNumId w:val="22"/>
  </w:num>
  <w:num w:numId="6">
    <w:abstractNumId w:val="3"/>
  </w:num>
  <w:num w:numId="7">
    <w:abstractNumId w:val="16"/>
  </w:num>
  <w:num w:numId="8">
    <w:abstractNumId w:val="35"/>
  </w:num>
  <w:num w:numId="9">
    <w:abstractNumId w:val="0"/>
  </w:num>
  <w:num w:numId="10">
    <w:abstractNumId w:val="5"/>
  </w:num>
  <w:num w:numId="11">
    <w:abstractNumId w:val="27"/>
  </w:num>
  <w:num w:numId="12">
    <w:abstractNumId w:val="8"/>
  </w:num>
  <w:num w:numId="13">
    <w:abstractNumId w:val="2"/>
  </w:num>
  <w:num w:numId="14">
    <w:abstractNumId w:val="33"/>
  </w:num>
  <w:num w:numId="15">
    <w:abstractNumId w:val="21"/>
  </w:num>
  <w:num w:numId="16">
    <w:abstractNumId w:val="29"/>
  </w:num>
  <w:num w:numId="17">
    <w:abstractNumId w:val="42"/>
  </w:num>
  <w:num w:numId="18">
    <w:abstractNumId w:val="31"/>
  </w:num>
  <w:num w:numId="19">
    <w:abstractNumId w:val="30"/>
  </w:num>
  <w:num w:numId="20">
    <w:abstractNumId w:val="9"/>
  </w:num>
  <w:num w:numId="21">
    <w:abstractNumId w:val="39"/>
  </w:num>
  <w:num w:numId="22">
    <w:abstractNumId w:val="11"/>
  </w:num>
  <w:num w:numId="23">
    <w:abstractNumId w:val="40"/>
  </w:num>
  <w:num w:numId="24">
    <w:abstractNumId w:val="19"/>
  </w:num>
  <w:num w:numId="25">
    <w:abstractNumId w:val="26"/>
  </w:num>
  <w:num w:numId="26">
    <w:abstractNumId w:val="38"/>
  </w:num>
  <w:num w:numId="27">
    <w:abstractNumId w:val="24"/>
  </w:num>
  <w:num w:numId="28">
    <w:abstractNumId w:val="36"/>
  </w:num>
  <w:num w:numId="29">
    <w:abstractNumId w:val="37"/>
  </w:num>
  <w:num w:numId="30">
    <w:abstractNumId w:val="10"/>
  </w:num>
  <w:num w:numId="31">
    <w:abstractNumId w:val="13"/>
  </w:num>
  <w:num w:numId="32">
    <w:abstractNumId w:val="28"/>
  </w:num>
  <w:num w:numId="33">
    <w:abstractNumId w:val="1"/>
  </w:num>
  <w:num w:numId="34">
    <w:abstractNumId w:val="32"/>
  </w:num>
  <w:num w:numId="35">
    <w:abstractNumId w:val="18"/>
  </w:num>
  <w:num w:numId="36">
    <w:abstractNumId w:val="15"/>
  </w:num>
  <w:num w:numId="37">
    <w:abstractNumId w:val="34"/>
  </w:num>
  <w:num w:numId="38">
    <w:abstractNumId w:val="41"/>
  </w:num>
  <w:num w:numId="39">
    <w:abstractNumId w:val="20"/>
  </w:num>
  <w:num w:numId="40">
    <w:abstractNumId w:val="23"/>
  </w:num>
  <w:num w:numId="41">
    <w:abstractNumId w:val="7"/>
  </w:num>
  <w:num w:numId="42">
    <w:abstractNumId w:val="4"/>
  </w:num>
  <w:num w:numId="43">
    <w:abstractNumId w:val="12"/>
  </w:num>
  <w:numIdMacAtCleanup w:val="7"/>
</w:numbering>
</file>

<file path=word/people.xml><?xml version="1.0" encoding="utf-8"?>
<w15:people xmlns:mc="http://schemas.openxmlformats.org/markup-compatibility/2006" xmlns:w15="http://schemas.microsoft.com/office/word/2012/wordml" mc:Ignorable="w15">
  <w15:person w15:author="Tristan Pothoven">
    <w15:presenceInfo w15:providerId="None" w15:userId="Tristan Pothoven"/>
  </w15:person>
  <w15:person w15:author="Giovanni Giovanni Dave Tjandra">
    <w15:presenceInfo w15:providerId="None" w15:userId="Giovanni Giovanni Dave Tjandr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50F464"/>
    <w:rsid w:val="00007B7A"/>
    <w:rsid w:val="000129D1"/>
    <w:rsid w:val="00012B2B"/>
    <w:rsid w:val="00016033"/>
    <w:rsid w:val="00020597"/>
    <w:rsid w:val="000220B5"/>
    <w:rsid w:val="00027A9D"/>
    <w:rsid w:val="0002ED75"/>
    <w:rsid w:val="000328B8"/>
    <w:rsid w:val="0003336C"/>
    <w:rsid w:val="0004033B"/>
    <w:rsid w:val="0004337E"/>
    <w:rsid w:val="00045574"/>
    <w:rsid w:val="0004606D"/>
    <w:rsid w:val="00062963"/>
    <w:rsid w:val="000638D7"/>
    <w:rsid w:val="00064322"/>
    <w:rsid w:val="00065388"/>
    <w:rsid w:val="00070C57"/>
    <w:rsid w:val="00071AC2"/>
    <w:rsid w:val="00091944"/>
    <w:rsid w:val="000954C7"/>
    <w:rsid w:val="000A20EF"/>
    <w:rsid w:val="000A2937"/>
    <w:rsid w:val="000A5B48"/>
    <w:rsid w:val="000B00C5"/>
    <w:rsid w:val="000B5670"/>
    <w:rsid w:val="000C21A9"/>
    <w:rsid w:val="000D0E55"/>
    <w:rsid w:val="000D26A5"/>
    <w:rsid w:val="000D6735"/>
    <w:rsid w:val="000D68BC"/>
    <w:rsid w:val="000E1A3A"/>
    <w:rsid w:val="000E1EEB"/>
    <w:rsid w:val="000E3CA9"/>
    <w:rsid w:val="000E4FDD"/>
    <w:rsid w:val="000E71EB"/>
    <w:rsid w:val="000E754E"/>
    <w:rsid w:val="000F31C3"/>
    <w:rsid w:val="000F44B5"/>
    <w:rsid w:val="00101374"/>
    <w:rsid w:val="00107974"/>
    <w:rsid w:val="0011685A"/>
    <w:rsid w:val="00120C77"/>
    <w:rsid w:val="001210C1"/>
    <w:rsid w:val="00121EAD"/>
    <w:rsid w:val="001232A0"/>
    <w:rsid w:val="00130F38"/>
    <w:rsid w:val="00131452"/>
    <w:rsid w:val="00133C2B"/>
    <w:rsid w:val="00134BE1"/>
    <w:rsid w:val="001351C7"/>
    <w:rsid w:val="001420E8"/>
    <w:rsid w:val="00145CAB"/>
    <w:rsid w:val="0014653E"/>
    <w:rsid w:val="001516AC"/>
    <w:rsid w:val="00151754"/>
    <w:rsid w:val="001539CF"/>
    <w:rsid w:val="00162314"/>
    <w:rsid w:val="00170A6A"/>
    <w:rsid w:val="00177A25"/>
    <w:rsid w:val="00187B78"/>
    <w:rsid w:val="00191A2A"/>
    <w:rsid w:val="00195DA8"/>
    <w:rsid w:val="001A2CC5"/>
    <w:rsid w:val="001A5AC8"/>
    <w:rsid w:val="001B3C0D"/>
    <w:rsid w:val="001BA1CA"/>
    <w:rsid w:val="001D12B5"/>
    <w:rsid w:val="001D3105"/>
    <w:rsid w:val="001E2757"/>
    <w:rsid w:val="001F3351"/>
    <w:rsid w:val="001F4401"/>
    <w:rsid w:val="001F445F"/>
    <w:rsid w:val="001F47AA"/>
    <w:rsid w:val="002029F4"/>
    <w:rsid w:val="00206B69"/>
    <w:rsid w:val="0020769B"/>
    <w:rsid w:val="00214EE0"/>
    <w:rsid w:val="002205AC"/>
    <w:rsid w:val="00226549"/>
    <w:rsid w:val="00230B04"/>
    <w:rsid w:val="00245354"/>
    <w:rsid w:val="002464D1"/>
    <w:rsid w:val="00253622"/>
    <w:rsid w:val="002546E8"/>
    <w:rsid w:val="00257ACA"/>
    <w:rsid w:val="00263A63"/>
    <w:rsid w:val="00277B97"/>
    <w:rsid w:val="0028255E"/>
    <w:rsid w:val="002836F1"/>
    <w:rsid w:val="0028676C"/>
    <w:rsid w:val="0029783F"/>
    <w:rsid w:val="002979EE"/>
    <w:rsid w:val="002A0D41"/>
    <w:rsid w:val="002A109E"/>
    <w:rsid w:val="002A593F"/>
    <w:rsid w:val="002B5812"/>
    <w:rsid w:val="002C65AC"/>
    <w:rsid w:val="002C67B2"/>
    <w:rsid w:val="002D0D25"/>
    <w:rsid w:val="002D4AAF"/>
    <w:rsid w:val="002E0D67"/>
    <w:rsid w:val="002E73F5"/>
    <w:rsid w:val="002E7D64"/>
    <w:rsid w:val="00304392"/>
    <w:rsid w:val="00305492"/>
    <w:rsid w:val="003075D8"/>
    <w:rsid w:val="00310669"/>
    <w:rsid w:val="00315F6F"/>
    <w:rsid w:val="00316CC8"/>
    <w:rsid w:val="0032200F"/>
    <w:rsid w:val="00323203"/>
    <w:rsid w:val="00332238"/>
    <w:rsid w:val="00334524"/>
    <w:rsid w:val="00335DAA"/>
    <w:rsid w:val="0033613F"/>
    <w:rsid w:val="003376A8"/>
    <w:rsid w:val="003460B3"/>
    <w:rsid w:val="003572CF"/>
    <w:rsid w:val="00361EE3"/>
    <w:rsid w:val="0036204B"/>
    <w:rsid w:val="00364DAD"/>
    <w:rsid w:val="003706D7"/>
    <w:rsid w:val="003813E0"/>
    <w:rsid w:val="00382320"/>
    <w:rsid w:val="00387936"/>
    <w:rsid w:val="00390E3D"/>
    <w:rsid w:val="00394AD4"/>
    <w:rsid w:val="0039761C"/>
    <w:rsid w:val="003A184B"/>
    <w:rsid w:val="003A4DCE"/>
    <w:rsid w:val="003C0EDA"/>
    <w:rsid w:val="003C101A"/>
    <w:rsid w:val="003C5F5A"/>
    <w:rsid w:val="003C6CFE"/>
    <w:rsid w:val="003C7907"/>
    <w:rsid w:val="003D3275"/>
    <w:rsid w:val="003E13C9"/>
    <w:rsid w:val="003F0C8F"/>
    <w:rsid w:val="003F573F"/>
    <w:rsid w:val="004052F9"/>
    <w:rsid w:val="0040665E"/>
    <w:rsid w:val="00406EAA"/>
    <w:rsid w:val="0041234E"/>
    <w:rsid w:val="00414F4A"/>
    <w:rsid w:val="004179E4"/>
    <w:rsid w:val="0043573B"/>
    <w:rsid w:val="00435F80"/>
    <w:rsid w:val="004405CF"/>
    <w:rsid w:val="0044229F"/>
    <w:rsid w:val="004430A5"/>
    <w:rsid w:val="00451A6F"/>
    <w:rsid w:val="00452E57"/>
    <w:rsid w:val="0045605F"/>
    <w:rsid w:val="00461134"/>
    <w:rsid w:val="00461739"/>
    <w:rsid w:val="00465983"/>
    <w:rsid w:val="00472ADB"/>
    <w:rsid w:val="00472ED3"/>
    <w:rsid w:val="004742B8"/>
    <w:rsid w:val="00475D66"/>
    <w:rsid w:val="004A3023"/>
    <w:rsid w:val="004A7991"/>
    <w:rsid w:val="004B4765"/>
    <w:rsid w:val="004B7A31"/>
    <w:rsid w:val="004C1097"/>
    <w:rsid w:val="004C5B38"/>
    <w:rsid w:val="004D35EC"/>
    <w:rsid w:val="004D4E3E"/>
    <w:rsid w:val="004E0833"/>
    <w:rsid w:val="004E1E89"/>
    <w:rsid w:val="004E555B"/>
    <w:rsid w:val="004F185A"/>
    <w:rsid w:val="004F1DD9"/>
    <w:rsid w:val="004F2752"/>
    <w:rsid w:val="004F378E"/>
    <w:rsid w:val="004F39D4"/>
    <w:rsid w:val="005053BB"/>
    <w:rsid w:val="0051118B"/>
    <w:rsid w:val="00512F90"/>
    <w:rsid w:val="0051417D"/>
    <w:rsid w:val="005148E3"/>
    <w:rsid w:val="005156E4"/>
    <w:rsid w:val="00526172"/>
    <w:rsid w:val="0052750A"/>
    <w:rsid w:val="005333E2"/>
    <w:rsid w:val="005365D2"/>
    <w:rsid w:val="00541005"/>
    <w:rsid w:val="005419C0"/>
    <w:rsid w:val="005455C0"/>
    <w:rsid w:val="00552912"/>
    <w:rsid w:val="00557582"/>
    <w:rsid w:val="00563D49"/>
    <w:rsid w:val="0056B130"/>
    <w:rsid w:val="005708F4"/>
    <w:rsid w:val="00572727"/>
    <w:rsid w:val="00576801"/>
    <w:rsid w:val="005770D3"/>
    <w:rsid w:val="00586934"/>
    <w:rsid w:val="005874C8"/>
    <w:rsid w:val="0059173C"/>
    <w:rsid w:val="0059505D"/>
    <w:rsid w:val="005B0123"/>
    <w:rsid w:val="005C3E34"/>
    <w:rsid w:val="005D638C"/>
    <w:rsid w:val="005E1704"/>
    <w:rsid w:val="005F16AD"/>
    <w:rsid w:val="005F280C"/>
    <w:rsid w:val="006053D1"/>
    <w:rsid w:val="00606083"/>
    <w:rsid w:val="00611503"/>
    <w:rsid w:val="006209F3"/>
    <w:rsid w:val="006258B2"/>
    <w:rsid w:val="00641429"/>
    <w:rsid w:val="00644C2F"/>
    <w:rsid w:val="0065414B"/>
    <w:rsid w:val="006623A8"/>
    <w:rsid w:val="00662AC6"/>
    <w:rsid w:val="00663DDF"/>
    <w:rsid w:val="0066475A"/>
    <w:rsid w:val="006728A0"/>
    <w:rsid w:val="0067720C"/>
    <w:rsid w:val="00684890"/>
    <w:rsid w:val="00686FA8"/>
    <w:rsid w:val="006A253D"/>
    <w:rsid w:val="006B3B4D"/>
    <w:rsid w:val="006C18E1"/>
    <w:rsid w:val="006C4431"/>
    <w:rsid w:val="006D2038"/>
    <w:rsid w:val="006D3635"/>
    <w:rsid w:val="006D3B78"/>
    <w:rsid w:val="006D3F32"/>
    <w:rsid w:val="006E0433"/>
    <w:rsid w:val="006E3C29"/>
    <w:rsid w:val="006E50F6"/>
    <w:rsid w:val="006E6D46"/>
    <w:rsid w:val="00701438"/>
    <w:rsid w:val="007072CC"/>
    <w:rsid w:val="00707B5E"/>
    <w:rsid w:val="00713534"/>
    <w:rsid w:val="00714574"/>
    <w:rsid w:val="007177F0"/>
    <w:rsid w:val="00720FE4"/>
    <w:rsid w:val="0073392E"/>
    <w:rsid w:val="007343C8"/>
    <w:rsid w:val="007400BF"/>
    <w:rsid w:val="00741B9D"/>
    <w:rsid w:val="00743CBC"/>
    <w:rsid w:val="007554EC"/>
    <w:rsid w:val="00756180"/>
    <w:rsid w:val="00782051"/>
    <w:rsid w:val="007820CF"/>
    <w:rsid w:val="00783C9C"/>
    <w:rsid w:val="007862BF"/>
    <w:rsid w:val="00791D86"/>
    <w:rsid w:val="00792AB5"/>
    <w:rsid w:val="00794EB3"/>
    <w:rsid w:val="007A44F0"/>
    <w:rsid w:val="007A556F"/>
    <w:rsid w:val="007A73DD"/>
    <w:rsid w:val="007B265A"/>
    <w:rsid w:val="007C41DC"/>
    <w:rsid w:val="007C689D"/>
    <w:rsid w:val="007D0643"/>
    <w:rsid w:val="007D7A30"/>
    <w:rsid w:val="007E078B"/>
    <w:rsid w:val="007E500C"/>
    <w:rsid w:val="007F1032"/>
    <w:rsid w:val="007F6C84"/>
    <w:rsid w:val="007F7553"/>
    <w:rsid w:val="0080528C"/>
    <w:rsid w:val="00814097"/>
    <w:rsid w:val="00820C38"/>
    <w:rsid w:val="00825153"/>
    <w:rsid w:val="0082611C"/>
    <w:rsid w:val="00826FEF"/>
    <w:rsid w:val="0083201B"/>
    <w:rsid w:val="00832E46"/>
    <w:rsid w:val="00833F43"/>
    <w:rsid w:val="00840569"/>
    <w:rsid w:val="00850A3E"/>
    <w:rsid w:val="00851C93"/>
    <w:rsid w:val="00864DFF"/>
    <w:rsid w:val="00865F13"/>
    <w:rsid w:val="0087367D"/>
    <w:rsid w:val="00890784"/>
    <w:rsid w:val="00892E15"/>
    <w:rsid w:val="00893F6A"/>
    <w:rsid w:val="008A7EBA"/>
    <w:rsid w:val="008B06EF"/>
    <w:rsid w:val="008B13C0"/>
    <w:rsid w:val="008B5B79"/>
    <w:rsid w:val="008C4F80"/>
    <w:rsid w:val="008D29D7"/>
    <w:rsid w:val="008D409B"/>
    <w:rsid w:val="008D4934"/>
    <w:rsid w:val="008D5AA2"/>
    <w:rsid w:val="008E05C6"/>
    <w:rsid w:val="008E407E"/>
    <w:rsid w:val="008F5A03"/>
    <w:rsid w:val="00913B0E"/>
    <w:rsid w:val="0091D108"/>
    <w:rsid w:val="009236B1"/>
    <w:rsid w:val="0093008E"/>
    <w:rsid w:val="00933FE6"/>
    <w:rsid w:val="00934E21"/>
    <w:rsid w:val="00935F52"/>
    <w:rsid w:val="0094565D"/>
    <w:rsid w:val="0095174C"/>
    <w:rsid w:val="00957DB1"/>
    <w:rsid w:val="00957FBE"/>
    <w:rsid w:val="00960F50"/>
    <w:rsid w:val="00961228"/>
    <w:rsid w:val="0096699B"/>
    <w:rsid w:val="00981A4B"/>
    <w:rsid w:val="00987A3C"/>
    <w:rsid w:val="00992257"/>
    <w:rsid w:val="00993DBB"/>
    <w:rsid w:val="009A0794"/>
    <w:rsid w:val="009A2D16"/>
    <w:rsid w:val="009A4855"/>
    <w:rsid w:val="009A4E08"/>
    <w:rsid w:val="009A7A68"/>
    <w:rsid w:val="009B2248"/>
    <w:rsid w:val="009B4A42"/>
    <w:rsid w:val="009D2F8D"/>
    <w:rsid w:val="009E06A8"/>
    <w:rsid w:val="009E4977"/>
    <w:rsid w:val="009E535D"/>
    <w:rsid w:val="009F5424"/>
    <w:rsid w:val="00A104E0"/>
    <w:rsid w:val="00A1197D"/>
    <w:rsid w:val="00A12DA7"/>
    <w:rsid w:val="00A3040F"/>
    <w:rsid w:val="00A34002"/>
    <w:rsid w:val="00A413E6"/>
    <w:rsid w:val="00A419BC"/>
    <w:rsid w:val="00A42E0C"/>
    <w:rsid w:val="00A53D1F"/>
    <w:rsid w:val="00A822FA"/>
    <w:rsid w:val="00A940EB"/>
    <w:rsid w:val="00AA296C"/>
    <w:rsid w:val="00AA4BA3"/>
    <w:rsid w:val="00AA6643"/>
    <w:rsid w:val="00AA6687"/>
    <w:rsid w:val="00AA7DAC"/>
    <w:rsid w:val="00AB3652"/>
    <w:rsid w:val="00AC0D72"/>
    <w:rsid w:val="00AD57C5"/>
    <w:rsid w:val="00AE0D36"/>
    <w:rsid w:val="00AE24BB"/>
    <w:rsid w:val="00AE2C70"/>
    <w:rsid w:val="00AE51CA"/>
    <w:rsid w:val="00AF24BF"/>
    <w:rsid w:val="00AF2E1C"/>
    <w:rsid w:val="00AF39EA"/>
    <w:rsid w:val="00AF4E57"/>
    <w:rsid w:val="00AF66DE"/>
    <w:rsid w:val="00AF7303"/>
    <w:rsid w:val="00B00750"/>
    <w:rsid w:val="00B00A62"/>
    <w:rsid w:val="00B166A1"/>
    <w:rsid w:val="00B21533"/>
    <w:rsid w:val="00B226F9"/>
    <w:rsid w:val="00B31386"/>
    <w:rsid w:val="00B36603"/>
    <w:rsid w:val="00B4395D"/>
    <w:rsid w:val="00B473B4"/>
    <w:rsid w:val="00B6002B"/>
    <w:rsid w:val="00B64B3A"/>
    <w:rsid w:val="00B66F34"/>
    <w:rsid w:val="00B72A5F"/>
    <w:rsid w:val="00B80AE7"/>
    <w:rsid w:val="00B818F8"/>
    <w:rsid w:val="00B83E85"/>
    <w:rsid w:val="00B857FB"/>
    <w:rsid w:val="00B905A6"/>
    <w:rsid w:val="00B916A6"/>
    <w:rsid w:val="00B966B4"/>
    <w:rsid w:val="00B97F99"/>
    <w:rsid w:val="00BA3884"/>
    <w:rsid w:val="00BC1C5F"/>
    <w:rsid w:val="00BD28E8"/>
    <w:rsid w:val="00BD5EAE"/>
    <w:rsid w:val="00BD6483"/>
    <w:rsid w:val="00BE7EF9"/>
    <w:rsid w:val="00C01D9F"/>
    <w:rsid w:val="00C05C3F"/>
    <w:rsid w:val="00C10036"/>
    <w:rsid w:val="00C129F0"/>
    <w:rsid w:val="00C13F84"/>
    <w:rsid w:val="00C216B9"/>
    <w:rsid w:val="00C32A7F"/>
    <w:rsid w:val="00C3331D"/>
    <w:rsid w:val="00C40238"/>
    <w:rsid w:val="00C403B0"/>
    <w:rsid w:val="00C41D42"/>
    <w:rsid w:val="00C4203F"/>
    <w:rsid w:val="00C4445E"/>
    <w:rsid w:val="00C46C2A"/>
    <w:rsid w:val="00C516FA"/>
    <w:rsid w:val="00C51765"/>
    <w:rsid w:val="00C54F65"/>
    <w:rsid w:val="00C56F84"/>
    <w:rsid w:val="00C60983"/>
    <w:rsid w:val="00C65A3B"/>
    <w:rsid w:val="00C66E1A"/>
    <w:rsid w:val="00C82DB2"/>
    <w:rsid w:val="00C83061"/>
    <w:rsid w:val="00C8566E"/>
    <w:rsid w:val="00C93710"/>
    <w:rsid w:val="00C9579B"/>
    <w:rsid w:val="00CB501E"/>
    <w:rsid w:val="00CB7203"/>
    <w:rsid w:val="00CC1164"/>
    <w:rsid w:val="00CC623E"/>
    <w:rsid w:val="00CD080C"/>
    <w:rsid w:val="00CD0DF1"/>
    <w:rsid w:val="00CD3325"/>
    <w:rsid w:val="00CF0D00"/>
    <w:rsid w:val="00CF266D"/>
    <w:rsid w:val="00D008D2"/>
    <w:rsid w:val="00D02B07"/>
    <w:rsid w:val="00D03DAA"/>
    <w:rsid w:val="00D052A0"/>
    <w:rsid w:val="00D05304"/>
    <w:rsid w:val="00D117BD"/>
    <w:rsid w:val="00D1323C"/>
    <w:rsid w:val="00D267D0"/>
    <w:rsid w:val="00D31B0A"/>
    <w:rsid w:val="00D370AD"/>
    <w:rsid w:val="00D43A40"/>
    <w:rsid w:val="00D50F46"/>
    <w:rsid w:val="00D5149D"/>
    <w:rsid w:val="00D51D3C"/>
    <w:rsid w:val="00D63C13"/>
    <w:rsid w:val="00D65C25"/>
    <w:rsid w:val="00D65CB6"/>
    <w:rsid w:val="00D700AD"/>
    <w:rsid w:val="00D7280B"/>
    <w:rsid w:val="00D7555D"/>
    <w:rsid w:val="00D85A6C"/>
    <w:rsid w:val="00D905DB"/>
    <w:rsid w:val="00DA7185"/>
    <w:rsid w:val="00DB5120"/>
    <w:rsid w:val="00DC0607"/>
    <w:rsid w:val="00DC07DE"/>
    <w:rsid w:val="00DC2978"/>
    <w:rsid w:val="00DD1D5E"/>
    <w:rsid w:val="00DD3844"/>
    <w:rsid w:val="00DD6820"/>
    <w:rsid w:val="00DD7218"/>
    <w:rsid w:val="00DE3876"/>
    <w:rsid w:val="00DF1D01"/>
    <w:rsid w:val="00DF6C5F"/>
    <w:rsid w:val="00DF6E8E"/>
    <w:rsid w:val="00DF77A5"/>
    <w:rsid w:val="00E0148A"/>
    <w:rsid w:val="00E018BF"/>
    <w:rsid w:val="00E06450"/>
    <w:rsid w:val="00E1536A"/>
    <w:rsid w:val="00E16E35"/>
    <w:rsid w:val="00E2035D"/>
    <w:rsid w:val="00E21E17"/>
    <w:rsid w:val="00E259D9"/>
    <w:rsid w:val="00E30DCA"/>
    <w:rsid w:val="00E36252"/>
    <w:rsid w:val="00E435BD"/>
    <w:rsid w:val="00E50081"/>
    <w:rsid w:val="00E52696"/>
    <w:rsid w:val="00E55126"/>
    <w:rsid w:val="00E55B30"/>
    <w:rsid w:val="00E56345"/>
    <w:rsid w:val="00E563E2"/>
    <w:rsid w:val="00E620F5"/>
    <w:rsid w:val="00E62B79"/>
    <w:rsid w:val="00E70C13"/>
    <w:rsid w:val="00E767D5"/>
    <w:rsid w:val="00E80AD0"/>
    <w:rsid w:val="00E94D25"/>
    <w:rsid w:val="00E96363"/>
    <w:rsid w:val="00EA33AB"/>
    <w:rsid w:val="00EA5699"/>
    <w:rsid w:val="00EB0419"/>
    <w:rsid w:val="00EB1370"/>
    <w:rsid w:val="00EB21DC"/>
    <w:rsid w:val="00EC29A8"/>
    <w:rsid w:val="00EC7CC6"/>
    <w:rsid w:val="00ED0B9E"/>
    <w:rsid w:val="00ED1E0A"/>
    <w:rsid w:val="00ED5BED"/>
    <w:rsid w:val="00EE4C9C"/>
    <w:rsid w:val="00EF3411"/>
    <w:rsid w:val="00EF7935"/>
    <w:rsid w:val="00F00E54"/>
    <w:rsid w:val="00F0540C"/>
    <w:rsid w:val="00F10BD1"/>
    <w:rsid w:val="00F15E4E"/>
    <w:rsid w:val="00F25995"/>
    <w:rsid w:val="00F337BC"/>
    <w:rsid w:val="00F33EC1"/>
    <w:rsid w:val="00F525B9"/>
    <w:rsid w:val="00F652CC"/>
    <w:rsid w:val="00F65DDB"/>
    <w:rsid w:val="00F727A8"/>
    <w:rsid w:val="00F737ED"/>
    <w:rsid w:val="00F73878"/>
    <w:rsid w:val="00F83A1B"/>
    <w:rsid w:val="00F87BCB"/>
    <w:rsid w:val="00FA3087"/>
    <w:rsid w:val="00FA3B9D"/>
    <w:rsid w:val="00FA4394"/>
    <w:rsid w:val="00FB4A97"/>
    <w:rsid w:val="00FB4E9C"/>
    <w:rsid w:val="00FB6F49"/>
    <w:rsid w:val="00FC0264"/>
    <w:rsid w:val="00FC0D33"/>
    <w:rsid w:val="00FC2658"/>
    <w:rsid w:val="00FC2A6B"/>
    <w:rsid w:val="00FC599A"/>
    <w:rsid w:val="00FD66B3"/>
    <w:rsid w:val="00FE1005"/>
    <w:rsid w:val="00FE12BF"/>
    <w:rsid w:val="01389D05"/>
    <w:rsid w:val="016C75A9"/>
    <w:rsid w:val="017A584C"/>
    <w:rsid w:val="019D2A91"/>
    <w:rsid w:val="01C2CCAF"/>
    <w:rsid w:val="01E4868E"/>
    <w:rsid w:val="01FD6115"/>
    <w:rsid w:val="0212B9D1"/>
    <w:rsid w:val="0258B575"/>
    <w:rsid w:val="0269D48B"/>
    <w:rsid w:val="026D89FF"/>
    <w:rsid w:val="0281A0D9"/>
    <w:rsid w:val="02A762C4"/>
    <w:rsid w:val="02A7D41E"/>
    <w:rsid w:val="02C0D095"/>
    <w:rsid w:val="030E8B21"/>
    <w:rsid w:val="030FA92B"/>
    <w:rsid w:val="0321EE77"/>
    <w:rsid w:val="0325D9A5"/>
    <w:rsid w:val="036CD64E"/>
    <w:rsid w:val="03BB7970"/>
    <w:rsid w:val="03F49BA5"/>
    <w:rsid w:val="03FCA4D6"/>
    <w:rsid w:val="040E50C6"/>
    <w:rsid w:val="0415B721"/>
    <w:rsid w:val="0430C22F"/>
    <w:rsid w:val="0445F65F"/>
    <w:rsid w:val="0450DF43"/>
    <w:rsid w:val="045A2590"/>
    <w:rsid w:val="046BB1E0"/>
    <w:rsid w:val="046C5EE7"/>
    <w:rsid w:val="047ED117"/>
    <w:rsid w:val="048EA302"/>
    <w:rsid w:val="049C1B7D"/>
    <w:rsid w:val="04B08902"/>
    <w:rsid w:val="04C085F1"/>
    <w:rsid w:val="04CA4286"/>
    <w:rsid w:val="04D06898"/>
    <w:rsid w:val="04ECD953"/>
    <w:rsid w:val="050FA497"/>
    <w:rsid w:val="053301EA"/>
    <w:rsid w:val="053F6D4C"/>
    <w:rsid w:val="05450BC6"/>
    <w:rsid w:val="05497151"/>
    <w:rsid w:val="0558B63D"/>
    <w:rsid w:val="055F2E50"/>
    <w:rsid w:val="05765FD0"/>
    <w:rsid w:val="0578D6AC"/>
    <w:rsid w:val="057AD9E9"/>
    <w:rsid w:val="05B587DE"/>
    <w:rsid w:val="06170554"/>
    <w:rsid w:val="064A41CA"/>
    <w:rsid w:val="06575E83"/>
    <w:rsid w:val="06730FBC"/>
    <w:rsid w:val="0689DB45"/>
    <w:rsid w:val="06CAE794"/>
    <w:rsid w:val="06D483D2"/>
    <w:rsid w:val="06D70045"/>
    <w:rsid w:val="06FAD3F1"/>
    <w:rsid w:val="0702552A"/>
    <w:rsid w:val="07193E6B"/>
    <w:rsid w:val="072181B1"/>
    <w:rsid w:val="07260D31"/>
    <w:rsid w:val="073F5F5F"/>
    <w:rsid w:val="0750224E"/>
    <w:rsid w:val="07526E1D"/>
    <w:rsid w:val="079520C4"/>
    <w:rsid w:val="07C27C9E"/>
    <w:rsid w:val="07C39311"/>
    <w:rsid w:val="07ECDD02"/>
    <w:rsid w:val="07FD92A1"/>
    <w:rsid w:val="0804BF38"/>
    <w:rsid w:val="08349109"/>
    <w:rsid w:val="0834BC67"/>
    <w:rsid w:val="0868279A"/>
    <w:rsid w:val="08715099"/>
    <w:rsid w:val="08A6DA04"/>
    <w:rsid w:val="08B552F1"/>
    <w:rsid w:val="08B640F4"/>
    <w:rsid w:val="08B745B3"/>
    <w:rsid w:val="08D9251D"/>
    <w:rsid w:val="09094FEF"/>
    <w:rsid w:val="09112962"/>
    <w:rsid w:val="0949BE21"/>
    <w:rsid w:val="094EA80D"/>
    <w:rsid w:val="09580B56"/>
    <w:rsid w:val="0982076F"/>
    <w:rsid w:val="0991F0D4"/>
    <w:rsid w:val="09A1924C"/>
    <w:rsid w:val="09F6C7F0"/>
    <w:rsid w:val="0A0F7297"/>
    <w:rsid w:val="0A116E85"/>
    <w:rsid w:val="0A14B365"/>
    <w:rsid w:val="0A34F87C"/>
    <w:rsid w:val="0A37051A"/>
    <w:rsid w:val="0A430A6C"/>
    <w:rsid w:val="0A4C9DE8"/>
    <w:rsid w:val="0A5047D8"/>
    <w:rsid w:val="0A6243CA"/>
    <w:rsid w:val="0A80A7E0"/>
    <w:rsid w:val="0A90393A"/>
    <w:rsid w:val="0A9EB957"/>
    <w:rsid w:val="0AA3F3F0"/>
    <w:rsid w:val="0AD886CF"/>
    <w:rsid w:val="0AD907AF"/>
    <w:rsid w:val="0AFC7469"/>
    <w:rsid w:val="0B192479"/>
    <w:rsid w:val="0B315844"/>
    <w:rsid w:val="0B4E382A"/>
    <w:rsid w:val="0B56231E"/>
    <w:rsid w:val="0B621496"/>
    <w:rsid w:val="0B6CF9CA"/>
    <w:rsid w:val="0B7CB113"/>
    <w:rsid w:val="0B9286EE"/>
    <w:rsid w:val="0BB93F67"/>
    <w:rsid w:val="0BCC5F0E"/>
    <w:rsid w:val="0BDC0869"/>
    <w:rsid w:val="0BDDF980"/>
    <w:rsid w:val="0C2B46C8"/>
    <w:rsid w:val="0C3D2B42"/>
    <w:rsid w:val="0C619A77"/>
    <w:rsid w:val="0C8D477A"/>
    <w:rsid w:val="0C918A21"/>
    <w:rsid w:val="0CAA001A"/>
    <w:rsid w:val="0CD7C5FF"/>
    <w:rsid w:val="0CDB3A68"/>
    <w:rsid w:val="0CF2DDC1"/>
    <w:rsid w:val="0CFC58A4"/>
    <w:rsid w:val="0D296659"/>
    <w:rsid w:val="0D30C477"/>
    <w:rsid w:val="0D62E22E"/>
    <w:rsid w:val="0D6921D4"/>
    <w:rsid w:val="0D853F6C"/>
    <w:rsid w:val="0D87B0EA"/>
    <w:rsid w:val="0D9CC8B8"/>
    <w:rsid w:val="0DA6C0E3"/>
    <w:rsid w:val="0DBAF682"/>
    <w:rsid w:val="0DF11F7F"/>
    <w:rsid w:val="0DF62434"/>
    <w:rsid w:val="0E02ECAD"/>
    <w:rsid w:val="0E1CF7C8"/>
    <w:rsid w:val="0E4D150C"/>
    <w:rsid w:val="0E9C9875"/>
    <w:rsid w:val="0EB160CC"/>
    <w:rsid w:val="0EC52139"/>
    <w:rsid w:val="0ECC2D1E"/>
    <w:rsid w:val="0EDA3BB4"/>
    <w:rsid w:val="0EDF693E"/>
    <w:rsid w:val="0EE24A97"/>
    <w:rsid w:val="0EF4FFE4"/>
    <w:rsid w:val="0F12E43A"/>
    <w:rsid w:val="0F13C374"/>
    <w:rsid w:val="0F15F081"/>
    <w:rsid w:val="0F21F9F7"/>
    <w:rsid w:val="0F506B19"/>
    <w:rsid w:val="0F61E135"/>
    <w:rsid w:val="0F634AF6"/>
    <w:rsid w:val="0F707F6D"/>
    <w:rsid w:val="0F81EA70"/>
    <w:rsid w:val="0FBBBDB7"/>
    <w:rsid w:val="0FC19C74"/>
    <w:rsid w:val="0FC244BC"/>
    <w:rsid w:val="0FCEC2F6"/>
    <w:rsid w:val="0FFE393C"/>
    <w:rsid w:val="1020B99B"/>
    <w:rsid w:val="1026DBE4"/>
    <w:rsid w:val="103F7B34"/>
    <w:rsid w:val="10555AFE"/>
    <w:rsid w:val="1056AF2F"/>
    <w:rsid w:val="108B9BA2"/>
    <w:rsid w:val="10ADE36A"/>
    <w:rsid w:val="10AEC852"/>
    <w:rsid w:val="1100EE6E"/>
    <w:rsid w:val="1119F61C"/>
    <w:rsid w:val="111D71C1"/>
    <w:rsid w:val="1130F490"/>
    <w:rsid w:val="11992F97"/>
    <w:rsid w:val="11B87EF3"/>
    <w:rsid w:val="11D03DE8"/>
    <w:rsid w:val="11E18025"/>
    <w:rsid w:val="11EAB0C8"/>
    <w:rsid w:val="11EE4F0F"/>
    <w:rsid w:val="12057541"/>
    <w:rsid w:val="120B75AA"/>
    <w:rsid w:val="121460D1"/>
    <w:rsid w:val="1227E117"/>
    <w:rsid w:val="12326220"/>
    <w:rsid w:val="124F01CF"/>
    <w:rsid w:val="126409AD"/>
    <w:rsid w:val="126FB5F0"/>
    <w:rsid w:val="129456FA"/>
    <w:rsid w:val="12A9A67C"/>
    <w:rsid w:val="12D5947B"/>
    <w:rsid w:val="12EE77B6"/>
    <w:rsid w:val="1316D5C4"/>
    <w:rsid w:val="13294789"/>
    <w:rsid w:val="136421D8"/>
    <w:rsid w:val="1383F8BF"/>
    <w:rsid w:val="1393065B"/>
    <w:rsid w:val="139876BF"/>
    <w:rsid w:val="13E9FF9A"/>
    <w:rsid w:val="141F1263"/>
    <w:rsid w:val="14296E13"/>
    <w:rsid w:val="14402C77"/>
    <w:rsid w:val="1451A83A"/>
    <w:rsid w:val="14588AA4"/>
    <w:rsid w:val="14988CB6"/>
    <w:rsid w:val="14B38A8A"/>
    <w:rsid w:val="14BA0B58"/>
    <w:rsid w:val="14CF6486"/>
    <w:rsid w:val="14F92CBE"/>
    <w:rsid w:val="15105D8C"/>
    <w:rsid w:val="1515CF68"/>
    <w:rsid w:val="152FD1E6"/>
    <w:rsid w:val="15354F47"/>
    <w:rsid w:val="154C827E"/>
    <w:rsid w:val="1558F9FA"/>
    <w:rsid w:val="15987242"/>
    <w:rsid w:val="15FAA9D1"/>
    <w:rsid w:val="160485D7"/>
    <w:rsid w:val="16105750"/>
    <w:rsid w:val="161A4D9E"/>
    <w:rsid w:val="1643AA36"/>
    <w:rsid w:val="1650C5EF"/>
    <w:rsid w:val="16586C27"/>
    <w:rsid w:val="1671BAB3"/>
    <w:rsid w:val="1678A5B6"/>
    <w:rsid w:val="1695E4CD"/>
    <w:rsid w:val="16A5EDC1"/>
    <w:rsid w:val="16C4E6A6"/>
    <w:rsid w:val="16CEF6EA"/>
    <w:rsid w:val="16CFD0DE"/>
    <w:rsid w:val="16D10596"/>
    <w:rsid w:val="16F2C917"/>
    <w:rsid w:val="17069B31"/>
    <w:rsid w:val="17174296"/>
    <w:rsid w:val="1723080F"/>
    <w:rsid w:val="1746E0B7"/>
    <w:rsid w:val="17B2ADC3"/>
    <w:rsid w:val="17B77247"/>
    <w:rsid w:val="183BD46D"/>
    <w:rsid w:val="1840D8B1"/>
    <w:rsid w:val="186642A3"/>
    <w:rsid w:val="186F8B9F"/>
    <w:rsid w:val="1873EEDA"/>
    <w:rsid w:val="189589A1"/>
    <w:rsid w:val="18B7AF6E"/>
    <w:rsid w:val="18C45099"/>
    <w:rsid w:val="18C7C0A6"/>
    <w:rsid w:val="18CDA4C4"/>
    <w:rsid w:val="18E0FBAF"/>
    <w:rsid w:val="18F877D3"/>
    <w:rsid w:val="191C9444"/>
    <w:rsid w:val="192DD812"/>
    <w:rsid w:val="19379110"/>
    <w:rsid w:val="19417E48"/>
    <w:rsid w:val="1943CC7B"/>
    <w:rsid w:val="19535061"/>
    <w:rsid w:val="196574E2"/>
    <w:rsid w:val="196B71C1"/>
    <w:rsid w:val="1974DD12"/>
    <w:rsid w:val="1991982D"/>
    <w:rsid w:val="19AEBE58"/>
    <w:rsid w:val="19B5A1FB"/>
    <w:rsid w:val="19B6FE1E"/>
    <w:rsid w:val="19D262C7"/>
    <w:rsid w:val="1A1DD181"/>
    <w:rsid w:val="1A234D73"/>
    <w:rsid w:val="1A5BB051"/>
    <w:rsid w:val="1A674493"/>
    <w:rsid w:val="1A741165"/>
    <w:rsid w:val="1A74D1D7"/>
    <w:rsid w:val="1A759D16"/>
    <w:rsid w:val="1A78615C"/>
    <w:rsid w:val="1A94A557"/>
    <w:rsid w:val="1AB37F6C"/>
    <w:rsid w:val="1AD6A4D8"/>
    <w:rsid w:val="1B143248"/>
    <w:rsid w:val="1B1DC14E"/>
    <w:rsid w:val="1B34A04B"/>
    <w:rsid w:val="1B3FC480"/>
    <w:rsid w:val="1B4273B7"/>
    <w:rsid w:val="1B4BB177"/>
    <w:rsid w:val="1B689AC2"/>
    <w:rsid w:val="1B71B5CD"/>
    <w:rsid w:val="1B803577"/>
    <w:rsid w:val="1BBA8022"/>
    <w:rsid w:val="1BD4DA24"/>
    <w:rsid w:val="1BFF2122"/>
    <w:rsid w:val="1C102266"/>
    <w:rsid w:val="1C4779C1"/>
    <w:rsid w:val="1C489A6F"/>
    <w:rsid w:val="1C51A138"/>
    <w:rsid w:val="1C58D4AB"/>
    <w:rsid w:val="1C597AC9"/>
    <w:rsid w:val="1C5CB017"/>
    <w:rsid w:val="1C7410C7"/>
    <w:rsid w:val="1C87A343"/>
    <w:rsid w:val="1C915ECC"/>
    <w:rsid w:val="1CE355C7"/>
    <w:rsid w:val="1CF6D4EA"/>
    <w:rsid w:val="1CFA8992"/>
    <w:rsid w:val="1D09030A"/>
    <w:rsid w:val="1D11870D"/>
    <w:rsid w:val="1D35F396"/>
    <w:rsid w:val="1D4323E9"/>
    <w:rsid w:val="1D91852B"/>
    <w:rsid w:val="1D9EA4F2"/>
    <w:rsid w:val="1DAAE335"/>
    <w:rsid w:val="1DBECFEA"/>
    <w:rsid w:val="1DD75CB4"/>
    <w:rsid w:val="1E02535B"/>
    <w:rsid w:val="1E02ACCB"/>
    <w:rsid w:val="1E76F83D"/>
    <w:rsid w:val="1E770DFB"/>
    <w:rsid w:val="1E82D565"/>
    <w:rsid w:val="1E9E7076"/>
    <w:rsid w:val="1EB1B123"/>
    <w:rsid w:val="1EB3A3EC"/>
    <w:rsid w:val="1ECD18E2"/>
    <w:rsid w:val="1ED4A8A5"/>
    <w:rsid w:val="1EE38FCF"/>
    <w:rsid w:val="1EF92146"/>
    <w:rsid w:val="1EFA31E5"/>
    <w:rsid w:val="1EFA92F2"/>
    <w:rsid w:val="1F07137A"/>
    <w:rsid w:val="1F18EE05"/>
    <w:rsid w:val="1F1B0BA9"/>
    <w:rsid w:val="1F4B18CB"/>
    <w:rsid w:val="1F8CF11F"/>
    <w:rsid w:val="1FBF03BB"/>
    <w:rsid w:val="1FC23A08"/>
    <w:rsid w:val="1FF17262"/>
    <w:rsid w:val="1FF731F5"/>
    <w:rsid w:val="20039BB2"/>
    <w:rsid w:val="2024B504"/>
    <w:rsid w:val="203B2568"/>
    <w:rsid w:val="205B9AAF"/>
    <w:rsid w:val="2065F864"/>
    <w:rsid w:val="20766FDF"/>
    <w:rsid w:val="20896976"/>
    <w:rsid w:val="208BE29C"/>
    <w:rsid w:val="20B5D110"/>
    <w:rsid w:val="20C33990"/>
    <w:rsid w:val="20C3DE8E"/>
    <w:rsid w:val="20C79A73"/>
    <w:rsid w:val="20DB689E"/>
    <w:rsid w:val="20FD7BD8"/>
    <w:rsid w:val="212AD0FB"/>
    <w:rsid w:val="212D0A48"/>
    <w:rsid w:val="213111D2"/>
    <w:rsid w:val="21AFDA27"/>
    <w:rsid w:val="21C6487F"/>
    <w:rsid w:val="21DAF1C2"/>
    <w:rsid w:val="220A0383"/>
    <w:rsid w:val="22165067"/>
    <w:rsid w:val="223D01A0"/>
    <w:rsid w:val="226B8256"/>
    <w:rsid w:val="22B39DA6"/>
    <w:rsid w:val="22B4118A"/>
    <w:rsid w:val="22BE32B2"/>
    <w:rsid w:val="22D45C51"/>
    <w:rsid w:val="22D9F4AB"/>
    <w:rsid w:val="22FA957C"/>
    <w:rsid w:val="231A2812"/>
    <w:rsid w:val="23302CE6"/>
    <w:rsid w:val="23389F6C"/>
    <w:rsid w:val="23395371"/>
    <w:rsid w:val="234CDFBE"/>
    <w:rsid w:val="235464C2"/>
    <w:rsid w:val="237CC581"/>
    <w:rsid w:val="23A19FCA"/>
    <w:rsid w:val="23AC252E"/>
    <w:rsid w:val="23CD5E0C"/>
    <w:rsid w:val="23DE547F"/>
    <w:rsid w:val="23E52914"/>
    <w:rsid w:val="23EE5670"/>
    <w:rsid w:val="23F81269"/>
    <w:rsid w:val="240FFDD9"/>
    <w:rsid w:val="241A4EB7"/>
    <w:rsid w:val="2429B837"/>
    <w:rsid w:val="24322B4C"/>
    <w:rsid w:val="2443AC97"/>
    <w:rsid w:val="2456B81E"/>
    <w:rsid w:val="245DDEFC"/>
    <w:rsid w:val="2462D3BD"/>
    <w:rsid w:val="2473F815"/>
    <w:rsid w:val="24830FA7"/>
    <w:rsid w:val="24A4F7D6"/>
    <w:rsid w:val="24C74311"/>
    <w:rsid w:val="252B26FD"/>
    <w:rsid w:val="254582EC"/>
    <w:rsid w:val="254948E2"/>
    <w:rsid w:val="256921F0"/>
    <w:rsid w:val="256D2123"/>
    <w:rsid w:val="2579B747"/>
    <w:rsid w:val="259B4701"/>
    <w:rsid w:val="25B81C52"/>
    <w:rsid w:val="26054F9A"/>
    <w:rsid w:val="260D6987"/>
    <w:rsid w:val="2650CA81"/>
    <w:rsid w:val="2668F057"/>
    <w:rsid w:val="26704A1A"/>
    <w:rsid w:val="2689A3A7"/>
    <w:rsid w:val="26B1DE2A"/>
    <w:rsid w:val="26CD515E"/>
    <w:rsid w:val="26FAC363"/>
    <w:rsid w:val="271ABC8F"/>
    <w:rsid w:val="273915F4"/>
    <w:rsid w:val="273FD9B3"/>
    <w:rsid w:val="275A0077"/>
    <w:rsid w:val="276AAE9A"/>
    <w:rsid w:val="276D0332"/>
    <w:rsid w:val="2777440E"/>
    <w:rsid w:val="277A08C1"/>
    <w:rsid w:val="277E7A36"/>
    <w:rsid w:val="27AB5E57"/>
    <w:rsid w:val="27F1BBE3"/>
    <w:rsid w:val="28096242"/>
    <w:rsid w:val="2821B2DE"/>
    <w:rsid w:val="28299E7B"/>
    <w:rsid w:val="282D79EB"/>
    <w:rsid w:val="28351AB2"/>
    <w:rsid w:val="28377807"/>
    <w:rsid w:val="2852900D"/>
    <w:rsid w:val="28A5EA1A"/>
    <w:rsid w:val="28C0C1B6"/>
    <w:rsid w:val="28C8A857"/>
    <w:rsid w:val="28F9B7C5"/>
    <w:rsid w:val="2901BDEB"/>
    <w:rsid w:val="291EC73C"/>
    <w:rsid w:val="292454DF"/>
    <w:rsid w:val="29266AD2"/>
    <w:rsid w:val="293A1B7A"/>
    <w:rsid w:val="294169F7"/>
    <w:rsid w:val="294A9104"/>
    <w:rsid w:val="295707B8"/>
    <w:rsid w:val="2965CFEC"/>
    <w:rsid w:val="2969D6D6"/>
    <w:rsid w:val="296BE6FE"/>
    <w:rsid w:val="297217BE"/>
    <w:rsid w:val="298CA338"/>
    <w:rsid w:val="29C4B530"/>
    <w:rsid w:val="29F03C1D"/>
    <w:rsid w:val="29FC5A3F"/>
    <w:rsid w:val="2A00CB6D"/>
    <w:rsid w:val="2A03CB5C"/>
    <w:rsid w:val="2A1F13D1"/>
    <w:rsid w:val="2A331AAC"/>
    <w:rsid w:val="2A5FAEF3"/>
    <w:rsid w:val="2A8955B3"/>
    <w:rsid w:val="2A9B7C30"/>
    <w:rsid w:val="2A9D3E38"/>
    <w:rsid w:val="2AAEF4D7"/>
    <w:rsid w:val="2AB59C69"/>
    <w:rsid w:val="2AF5CAFE"/>
    <w:rsid w:val="2B05B57B"/>
    <w:rsid w:val="2B17004C"/>
    <w:rsid w:val="2B3EA8E5"/>
    <w:rsid w:val="2B6C1E00"/>
    <w:rsid w:val="2B7514A2"/>
    <w:rsid w:val="2B8B503A"/>
    <w:rsid w:val="2B8EF9AA"/>
    <w:rsid w:val="2BB01D47"/>
    <w:rsid w:val="2BE3C314"/>
    <w:rsid w:val="2BEA6A50"/>
    <w:rsid w:val="2C0E650D"/>
    <w:rsid w:val="2C1AB23A"/>
    <w:rsid w:val="2C1C02FC"/>
    <w:rsid w:val="2C2DBCD8"/>
    <w:rsid w:val="2C3D1DE4"/>
    <w:rsid w:val="2C64C651"/>
    <w:rsid w:val="2C6AC267"/>
    <w:rsid w:val="2C79EA19"/>
    <w:rsid w:val="2C86419E"/>
    <w:rsid w:val="2C94C55F"/>
    <w:rsid w:val="2CA7CD90"/>
    <w:rsid w:val="2CBD9859"/>
    <w:rsid w:val="2D3B4D94"/>
    <w:rsid w:val="2D452F1C"/>
    <w:rsid w:val="2D4A92FF"/>
    <w:rsid w:val="2D5013AF"/>
    <w:rsid w:val="2D59F431"/>
    <w:rsid w:val="2D9F4ADD"/>
    <w:rsid w:val="2DA35540"/>
    <w:rsid w:val="2DA39695"/>
    <w:rsid w:val="2DADBEFB"/>
    <w:rsid w:val="2DB96E3B"/>
    <w:rsid w:val="2DBE484F"/>
    <w:rsid w:val="2DCCCF09"/>
    <w:rsid w:val="2DD02F96"/>
    <w:rsid w:val="2DE00BF2"/>
    <w:rsid w:val="2DFAE5A6"/>
    <w:rsid w:val="2E0852A4"/>
    <w:rsid w:val="2E0B69DA"/>
    <w:rsid w:val="2E0D8793"/>
    <w:rsid w:val="2E6FB6F3"/>
    <w:rsid w:val="2E939AEE"/>
    <w:rsid w:val="2EB116C9"/>
    <w:rsid w:val="2EEFABD0"/>
    <w:rsid w:val="2F19F89B"/>
    <w:rsid w:val="2F38FE7D"/>
    <w:rsid w:val="2F48B9FC"/>
    <w:rsid w:val="2F9112D6"/>
    <w:rsid w:val="2F914581"/>
    <w:rsid w:val="2FB2B80C"/>
    <w:rsid w:val="2FB6E1D9"/>
    <w:rsid w:val="2FC24359"/>
    <w:rsid w:val="2FDED841"/>
    <w:rsid w:val="2FE3ED9D"/>
    <w:rsid w:val="300A7E32"/>
    <w:rsid w:val="30562381"/>
    <w:rsid w:val="305ADE89"/>
    <w:rsid w:val="309C3131"/>
    <w:rsid w:val="30D9F06D"/>
    <w:rsid w:val="30DBC2CF"/>
    <w:rsid w:val="3133FD19"/>
    <w:rsid w:val="314A39FF"/>
    <w:rsid w:val="317044BB"/>
    <w:rsid w:val="31909C56"/>
    <w:rsid w:val="31A10E78"/>
    <w:rsid w:val="31B757A8"/>
    <w:rsid w:val="31BDA8CF"/>
    <w:rsid w:val="31CCE629"/>
    <w:rsid w:val="31D32706"/>
    <w:rsid w:val="31D627EC"/>
    <w:rsid w:val="32049E23"/>
    <w:rsid w:val="32405B43"/>
    <w:rsid w:val="325EBC8B"/>
    <w:rsid w:val="32BA5FA6"/>
    <w:rsid w:val="32C862D8"/>
    <w:rsid w:val="331CE15B"/>
    <w:rsid w:val="33366090"/>
    <w:rsid w:val="33500B5F"/>
    <w:rsid w:val="3350F464"/>
    <w:rsid w:val="33524D4C"/>
    <w:rsid w:val="339F2253"/>
    <w:rsid w:val="33DA4D20"/>
    <w:rsid w:val="341193C3"/>
    <w:rsid w:val="3416D6C7"/>
    <w:rsid w:val="342FAB19"/>
    <w:rsid w:val="3440F90D"/>
    <w:rsid w:val="344A7C40"/>
    <w:rsid w:val="346AC999"/>
    <w:rsid w:val="34AB846C"/>
    <w:rsid w:val="34C1F050"/>
    <w:rsid w:val="34E23477"/>
    <w:rsid w:val="35030E94"/>
    <w:rsid w:val="35118997"/>
    <w:rsid w:val="352F38F4"/>
    <w:rsid w:val="35865474"/>
    <w:rsid w:val="358699D7"/>
    <w:rsid w:val="35D0CDC3"/>
    <w:rsid w:val="35DCC07C"/>
    <w:rsid w:val="35EFE9DB"/>
    <w:rsid w:val="3608CAFE"/>
    <w:rsid w:val="361FE1AF"/>
    <w:rsid w:val="36344371"/>
    <w:rsid w:val="364178F3"/>
    <w:rsid w:val="36525E56"/>
    <w:rsid w:val="365861AB"/>
    <w:rsid w:val="369866E7"/>
    <w:rsid w:val="36A55921"/>
    <w:rsid w:val="36B791FB"/>
    <w:rsid w:val="3740D882"/>
    <w:rsid w:val="37453D35"/>
    <w:rsid w:val="377A6D57"/>
    <w:rsid w:val="377F8FB0"/>
    <w:rsid w:val="378B2FFD"/>
    <w:rsid w:val="37AE89CF"/>
    <w:rsid w:val="37B29F07"/>
    <w:rsid w:val="37B47A12"/>
    <w:rsid w:val="37C76F36"/>
    <w:rsid w:val="37D294BD"/>
    <w:rsid w:val="37FAC4FC"/>
    <w:rsid w:val="3815BD63"/>
    <w:rsid w:val="385252D1"/>
    <w:rsid w:val="385F1E0B"/>
    <w:rsid w:val="3863AB17"/>
    <w:rsid w:val="38883308"/>
    <w:rsid w:val="388D9301"/>
    <w:rsid w:val="38A3029A"/>
    <w:rsid w:val="38C45A71"/>
    <w:rsid w:val="38C91F1A"/>
    <w:rsid w:val="38CF8021"/>
    <w:rsid w:val="38DE48F7"/>
    <w:rsid w:val="38EACC89"/>
    <w:rsid w:val="39116825"/>
    <w:rsid w:val="393756EA"/>
    <w:rsid w:val="3945289D"/>
    <w:rsid w:val="394DFCD3"/>
    <w:rsid w:val="3962F31D"/>
    <w:rsid w:val="397104EE"/>
    <w:rsid w:val="39761DB4"/>
    <w:rsid w:val="3976E35E"/>
    <w:rsid w:val="39826A15"/>
    <w:rsid w:val="398C3610"/>
    <w:rsid w:val="399C1784"/>
    <w:rsid w:val="39A0874B"/>
    <w:rsid w:val="39B92784"/>
    <w:rsid w:val="39C6451C"/>
    <w:rsid w:val="39D7E793"/>
    <w:rsid w:val="39E0CFBB"/>
    <w:rsid w:val="39F54EEC"/>
    <w:rsid w:val="39F7F5DF"/>
    <w:rsid w:val="39FB1F8E"/>
    <w:rsid w:val="3A089CD2"/>
    <w:rsid w:val="3A0B844F"/>
    <w:rsid w:val="3A0C6AC8"/>
    <w:rsid w:val="3A134846"/>
    <w:rsid w:val="3A17CAA9"/>
    <w:rsid w:val="3A1C0704"/>
    <w:rsid w:val="3A25F36D"/>
    <w:rsid w:val="3A2DAA57"/>
    <w:rsid w:val="3A35F04D"/>
    <w:rsid w:val="3A439080"/>
    <w:rsid w:val="3A48045B"/>
    <w:rsid w:val="3A4C14D6"/>
    <w:rsid w:val="3A532CF3"/>
    <w:rsid w:val="3A5AD540"/>
    <w:rsid w:val="3A609C22"/>
    <w:rsid w:val="3A72FEB1"/>
    <w:rsid w:val="3A968D22"/>
    <w:rsid w:val="3AAD623B"/>
    <w:rsid w:val="3AB04B5C"/>
    <w:rsid w:val="3AB916AF"/>
    <w:rsid w:val="3AD794A5"/>
    <w:rsid w:val="3AE83640"/>
    <w:rsid w:val="3AEFE14B"/>
    <w:rsid w:val="3B39D74A"/>
    <w:rsid w:val="3B75A436"/>
    <w:rsid w:val="3BE63636"/>
    <w:rsid w:val="3BE8B5CC"/>
    <w:rsid w:val="3C1B839D"/>
    <w:rsid w:val="3C50360F"/>
    <w:rsid w:val="3C53D49F"/>
    <w:rsid w:val="3C5FABE3"/>
    <w:rsid w:val="3C91D514"/>
    <w:rsid w:val="3CD7CD24"/>
    <w:rsid w:val="3CE5FB82"/>
    <w:rsid w:val="3CF20173"/>
    <w:rsid w:val="3D10D0F2"/>
    <w:rsid w:val="3D2E0A75"/>
    <w:rsid w:val="3D3C7FD3"/>
    <w:rsid w:val="3D46F989"/>
    <w:rsid w:val="3D4C50E7"/>
    <w:rsid w:val="3D63FF16"/>
    <w:rsid w:val="3D75FAE1"/>
    <w:rsid w:val="3D86FA23"/>
    <w:rsid w:val="3D916A08"/>
    <w:rsid w:val="3DB63ADD"/>
    <w:rsid w:val="3DDB4159"/>
    <w:rsid w:val="3DDDCDB2"/>
    <w:rsid w:val="3DF07175"/>
    <w:rsid w:val="3E182FA7"/>
    <w:rsid w:val="3E5B858D"/>
    <w:rsid w:val="3E7101F6"/>
    <w:rsid w:val="3E925EDF"/>
    <w:rsid w:val="3F4B8B79"/>
    <w:rsid w:val="3F666A8E"/>
    <w:rsid w:val="3F7D5158"/>
    <w:rsid w:val="3F89E8E4"/>
    <w:rsid w:val="3F8C9C16"/>
    <w:rsid w:val="3FFBBE51"/>
    <w:rsid w:val="401BC688"/>
    <w:rsid w:val="404429E2"/>
    <w:rsid w:val="40463BB4"/>
    <w:rsid w:val="40739610"/>
    <w:rsid w:val="4082EC06"/>
    <w:rsid w:val="408CE7C3"/>
    <w:rsid w:val="409261CD"/>
    <w:rsid w:val="40B33EF5"/>
    <w:rsid w:val="40CD302E"/>
    <w:rsid w:val="40DCCF66"/>
    <w:rsid w:val="40DF7316"/>
    <w:rsid w:val="40F4325A"/>
    <w:rsid w:val="410A4E7F"/>
    <w:rsid w:val="4113C85B"/>
    <w:rsid w:val="41254D6B"/>
    <w:rsid w:val="4198C67D"/>
    <w:rsid w:val="41A15CB6"/>
    <w:rsid w:val="41A37195"/>
    <w:rsid w:val="41A47AAF"/>
    <w:rsid w:val="41B5C1E5"/>
    <w:rsid w:val="41DD5A6F"/>
    <w:rsid w:val="4212A0E3"/>
    <w:rsid w:val="421393DB"/>
    <w:rsid w:val="42371F61"/>
    <w:rsid w:val="4243AE44"/>
    <w:rsid w:val="42565E4A"/>
    <w:rsid w:val="42929377"/>
    <w:rsid w:val="42C65DDD"/>
    <w:rsid w:val="42E56661"/>
    <w:rsid w:val="42E8E061"/>
    <w:rsid w:val="431B4E4B"/>
    <w:rsid w:val="431E6447"/>
    <w:rsid w:val="432183C8"/>
    <w:rsid w:val="432F233D"/>
    <w:rsid w:val="4375DA1A"/>
    <w:rsid w:val="43771D60"/>
    <w:rsid w:val="438CD24F"/>
    <w:rsid w:val="43D77515"/>
    <w:rsid w:val="43F13BEE"/>
    <w:rsid w:val="43F57D1A"/>
    <w:rsid w:val="43FC9996"/>
    <w:rsid w:val="4407E114"/>
    <w:rsid w:val="441BDB39"/>
    <w:rsid w:val="445569D6"/>
    <w:rsid w:val="44879067"/>
    <w:rsid w:val="44D3142F"/>
    <w:rsid w:val="44DAE120"/>
    <w:rsid w:val="44EF72FC"/>
    <w:rsid w:val="45267F84"/>
    <w:rsid w:val="4551C4BF"/>
    <w:rsid w:val="45AD2730"/>
    <w:rsid w:val="45BE5DB5"/>
    <w:rsid w:val="45C5F618"/>
    <w:rsid w:val="46184E86"/>
    <w:rsid w:val="4638E505"/>
    <w:rsid w:val="4651633A"/>
    <w:rsid w:val="466C5B81"/>
    <w:rsid w:val="4692352A"/>
    <w:rsid w:val="469449A5"/>
    <w:rsid w:val="46A2AF67"/>
    <w:rsid w:val="46D00D43"/>
    <w:rsid w:val="46D0F892"/>
    <w:rsid w:val="46F01605"/>
    <w:rsid w:val="46FD308E"/>
    <w:rsid w:val="4719F33B"/>
    <w:rsid w:val="47431AD5"/>
    <w:rsid w:val="474F30B8"/>
    <w:rsid w:val="477E35C5"/>
    <w:rsid w:val="47E16CD0"/>
    <w:rsid w:val="47F57D5C"/>
    <w:rsid w:val="47FCA7F6"/>
    <w:rsid w:val="4834AB8F"/>
    <w:rsid w:val="48918A12"/>
    <w:rsid w:val="48A18005"/>
    <w:rsid w:val="48AF4840"/>
    <w:rsid w:val="48B6257E"/>
    <w:rsid w:val="48DFF8AE"/>
    <w:rsid w:val="48FB2A68"/>
    <w:rsid w:val="48FD9DB4"/>
    <w:rsid w:val="4920B4C6"/>
    <w:rsid w:val="492A467F"/>
    <w:rsid w:val="4947C091"/>
    <w:rsid w:val="494F7282"/>
    <w:rsid w:val="4953BBED"/>
    <w:rsid w:val="49545EE9"/>
    <w:rsid w:val="496D8902"/>
    <w:rsid w:val="49CB5A0C"/>
    <w:rsid w:val="49CF90A0"/>
    <w:rsid w:val="49ECA22B"/>
    <w:rsid w:val="4A12925C"/>
    <w:rsid w:val="4A14919E"/>
    <w:rsid w:val="4A269607"/>
    <w:rsid w:val="4A52D547"/>
    <w:rsid w:val="4A57DF94"/>
    <w:rsid w:val="4AB642C4"/>
    <w:rsid w:val="4AD717CC"/>
    <w:rsid w:val="4B002CF8"/>
    <w:rsid w:val="4B01AB8E"/>
    <w:rsid w:val="4B47EE8F"/>
    <w:rsid w:val="4B78B419"/>
    <w:rsid w:val="4B7BD956"/>
    <w:rsid w:val="4BC5D1A8"/>
    <w:rsid w:val="4BE34FDB"/>
    <w:rsid w:val="4C138E63"/>
    <w:rsid w:val="4C2190B3"/>
    <w:rsid w:val="4C292983"/>
    <w:rsid w:val="4C3714E2"/>
    <w:rsid w:val="4C5A3DA2"/>
    <w:rsid w:val="4C6F60BB"/>
    <w:rsid w:val="4C79C008"/>
    <w:rsid w:val="4C831E0C"/>
    <w:rsid w:val="4C900F0E"/>
    <w:rsid w:val="4C9DFDD4"/>
    <w:rsid w:val="4CBAC6C6"/>
    <w:rsid w:val="4CD52892"/>
    <w:rsid w:val="4CD55EE4"/>
    <w:rsid w:val="4CEC11FA"/>
    <w:rsid w:val="4CF348C1"/>
    <w:rsid w:val="4D4428AD"/>
    <w:rsid w:val="4D4AD06E"/>
    <w:rsid w:val="4D4C8275"/>
    <w:rsid w:val="4D4F7B5D"/>
    <w:rsid w:val="4D785400"/>
    <w:rsid w:val="4DAF4657"/>
    <w:rsid w:val="4DCB5863"/>
    <w:rsid w:val="4DD754C7"/>
    <w:rsid w:val="4DE26310"/>
    <w:rsid w:val="4DE909EF"/>
    <w:rsid w:val="4DECD5C6"/>
    <w:rsid w:val="4E43D91F"/>
    <w:rsid w:val="4E450633"/>
    <w:rsid w:val="4E61AF7D"/>
    <w:rsid w:val="4E639B9A"/>
    <w:rsid w:val="4E69CD2B"/>
    <w:rsid w:val="4E9CEC97"/>
    <w:rsid w:val="4ED52179"/>
    <w:rsid w:val="4F233C4F"/>
    <w:rsid w:val="4F396C86"/>
    <w:rsid w:val="4F4FD851"/>
    <w:rsid w:val="4F59E8CE"/>
    <w:rsid w:val="4F7A17AF"/>
    <w:rsid w:val="4F84771D"/>
    <w:rsid w:val="4F8AFCA5"/>
    <w:rsid w:val="4F96F11D"/>
    <w:rsid w:val="4FB06866"/>
    <w:rsid w:val="4FBF099F"/>
    <w:rsid w:val="4FD581AD"/>
    <w:rsid w:val="4FDC6A4C"/>
    <w:rsid w:val="500E7E4D"/>
    <w:rsid w:val="501DBB61"/>
    <w:rsid w:val="503A07EF"/>
    <w:rsid w:val="50733767"/>
    <w:rsid w:val="508D2A31"/>
    <w:rsid w:val="50A30B07"/>
    <w:rsid w:val="50D34586"/>
    <w:rsid w:val="50E08E97"/>
    <w:rsid w:val="50E2C40C"/>
    <w:rsid w:val="50EBAAFA"/>
    <w:rsid w:val="510BA12B"/>
    <w:rsid w:val="51108BD7"/>
    <w:rsid w:val="511A4609"/>
    <w:rsid w:val="5128D526"/>
    <w:rsid w:val="514940D0"/>
    <w:rsid w:val="514C6E35"/>
    <w:rsid w:val="51554DF5"/>
    <w:rsid w:val="516133A9"/>
    <w:rsid w:val="518A0208"/>
    <w:rsid w:val="51C2D3B8"/>
    <w:rsid w:val="51D05540"/>
    <w:rsid w:val="51DDDE85"/>
    <w:rsid w:val="51F8E9EF"/>
    <w:rsid w:val="51FA98C1"/>
    <w:rsid w:val="521778F0"/>
    <w:rsid w:val="52506ED5"/>
    <w:rsid w:val="52818F0B"/>
    <w:rsid w:val="52836DBA"/>
    <w:rsid w:val="528EB20C"/>
    <w:rsid w:val="52CBFE09"/>
    <w:rsid w:val="52EE5DCF"/>
    <w:rsid w:val="530A14F4"/>
    <w:rsid w:val="531ED05A"/>
    <w:rsid w:val="531FB12F"/>
    <w:rsid w:val="5332A8B0"/>
    <w:rsid w:val="5335CF74"/>
    <w:rsid w:val="5339C314"/>
    <w:rsid w:val="5375DD6D"/>
    <w:rsid w:val="539A9376"/>
    <w:rsid w:val="53AA8C8C"/>
    <w:rsid w:val="53F92D83"/>
    <w:rsid w:val="5415C91A"/>
    <w:rsid w:val="5443C00D"/>
    <w:rsid w:val="544FEDC1"/>
    <w:rsid w:val="546C2725"/>
    <w:rsid w:val="548F9FC4"/>
    <w:rsid w:val="54957B35"/>
    <w:rsid w:val="54A5350F"/>
    <w:rsid w:val="54BBD8B8"/>
    <w:rsid w:val="54C0B4DF"/>
    <w:rsid w:val="54C7EFC3"/>
    <w:rsid w:val="54D0C245"/>
    <w:rsid w:val="54E8F607"/>
    <w:rsid w:val="54FAD754"/>
    <w:rsid w:val="55153920"/>
    <w:rsid w:val="5531FE7E"/>
    <w:rsid w:val="5538DFEC"/>
    <w:rsid w:val="55507843"/>
    <w:rsid w:val="5555A075"/>
    <w:rsid w:val="555F861A"/>
    <w:rsid w:val="558765A4"/>
    <w:rsid w:val="55A1EC4D"/>
    <w:rsid w:val="55AED367"/>
    <w:rsid w:val="55BC2AC3"/>
    <w:rsid w:val="55C474FF"/>
    <w:rsid w:val="55F586EC"/>
    <w:rsid w:val="561531DC"/>
    <w:rsid w:val="56269F28"/>
    <w:rsid w:val="563AB00D"/>
    <w:rsid w:val="564A9837"/>
    <w:rsid w:val="569EC1D9"/>
    <w:rsid w:val="56B12DAE"/>
    <w:rsid w:val="56CAEE07"/>
    <w:rsid w:val="56FF9706"/>
    <w:rsid w:val="57070A7A"/>
    <w:rsid w:val="573727CD"/>
    <w:rsid w:val="574EB46D"/>
    <w:rsid w:val="5755B93B"/>
    <w:rsid w:val="57A8C254"/>
    <w:rsid w:val="57A97772"/>
    <w:rsid w:val="57ACA4CA"/>
    <w:rsid w:val="57C23FF9"/>
    <w:rsid w:val="57D1D808"/>
    <w:rsid w:val="57E0B091"/>
    <w:rsid w:val="580F1931"/>
    <w:rsid w:val="586DDE21"/>
    <w:rsid w:val="5870BD0B"/>
    <w:rsid w:val="58731CAD"/>
    <w:rsid w:val="58DD09EC"/>
    <w:rsid w:val="58E0C36D"/>
    <w:rsid w:val="58E7F5C0"/>
    <w:rsid w:val="58EAED25"/>
    <w:rsid w:val="59260D30"/>
    <w:rsid w:val="5936D3D0"/>
    <w:rsid w:val="594853F0"/>
    <w:rsid w:val="5996AEB9"/>
    <w:rsid w:val="599EEC5F"/>
    <w:rsid w:val="59A98B2D"/>
    <w:rsid w:val="59AB6960"/>
    <w:rsid w:val="59BA8C95"/>
    <w:rsid w:val="59CBCB98"/>
    <w:rsid w:val="59F8CBB8"/>
    <w:rsid w:val="5A0110D6"/>
    <w:rsid w:val="5A0A1ACC"/>
    <w:rsid w:val="5A364C19"/>
    <w:rsid w:val="5A3DE10C"/>
    <w:rsid w:val="5A41788D"/>
    <w:rsid w:val="5A7E6EF2"/>
    <w:rsid w:val="5A86B006"/>
    <w:rsid w:val="5AA558E0"/>
    <w:rsid w:val="5ACAFC46"/>
    <w:rsid w:val="5AEF117C"/>
    <w:rsid w:val="5B0ED9B1"/>
    <w:rsid w:val="5B4F30D3"/>
    <w:rsid w:val="5B5CE63A"/>
    <w:rsid w:val="5B61C261"/>
    <w:rsid w:val="5B6D113B"/>
    <w:rsid w:val="5B6D9B3E"/>
    <w:rsid w:val="5B72BE60"/>
    <w:rsid w:val="5B765CCD"/>
    <w:rsid w:val="5BA97E8E"/>
    <w:rsid w:val="5BC3FE07"/>
    <w:rsid w:val="5BC8801B"/>
    <w:rsid w:val="5BD229CC"/>
    <w:rsid w:val="5BDD559D"/>
    <w:rsid w:val="5BE11676"/>
    <w:rsid w:val="5BE546CF"/>
    <w:rsid w:val="5C5531DA"/>
    <w:rsid w:val="5CC8B1FB"/>
    <w:rsid w:val="5CCD39C2"/>
    <w:rsid w:val="5CD91CDA"/>
    <w:rsid w:val="5CDE5195"/>
    <w:rsid w:val="5CF8BA08"/>
    <w:rsid w:val="5CFEB9EC"/>
    <w:rsid w:val="5D081C55"/>
    <w:rsid w:val="5D21F11B"/>
    <w:rsid w:val="5D225E5A"/>
    <w:rsid w:val="5D6A3377"/>
    <w:rsid w:val="5D6F69DD"/>
    <w:rsid w:val="5DB26055"/>
    <w:rsid w:val="5DC62014"/>
    <w:rsid w:val="5DC98829"/>
    <w:rsid w:val="5DCFD39D"/>
    <w:rsid w:val="5DE95002"/>
    <w:rsid w:val="5DF5165A"/>
    <w:rsid w:val="5DF8F272"/>
    <w:rsid w:val="5E69BB1D"/>
    <w:rsid w:val="5E9C03BF"/>
    <w:rsid w:val="5ECA3116"/>
    <w:rsid w:val="5ECCC059"/>
    <w:rsid w:val="5ED6BDC2"/>
    <w:rsid w:val="5F0839FE"/>
    <w:rsid w:val="5F1F1D7B"/>
    <w:rsid w:val="5F429288"/>
    <w:rsid w:val="5F82B2CE"/>
    <w:rsid w:val="5F8AD1AE"/>
    <w:rsid w:val="5FAAB884"/>
    <w:rsid w:val="5FAAF8BC"/>
    <w:rsid w:val="5FDE4AB9"/>
    <w:rsid w:val="5FEC52D4"/>
    <w:rsid w:val="601ECBAC"/>
    <w:rsid w:val="6046D0D1"/>
    <w:rsid w:val="6051B649"/>
    <w:rsid w:val="6081E026"/>
    <w:rsid w:val="6091512E"/>
    <w:rsid w:val="60BC70A3"/>
    <w:rsid w:val="60F4C617"/>
    <w:rsid w:val="612A7019"/>
    <w:rsid w:val="61568479"/>
    <w:rsid w:val="615E713B"/>
    <w:rsid w:val="61620E7F"/>
    <w:rsid w:val="617B1101"/>
    <w:rsid w:val="618DB967"/>
    <w:rsid w:val="619798F9"/>
    <w:rsid w:val="61D04BA8"/>
    <w:rsid w:val="62066A8A"/>
    <w:rsid w:val="620A605D"/>
    <w:rsid w:val="621323BF"/>
    <w:rsid w:val="622635EF"/>
    <w:rsid w:val="624DA1B9"/>
    <w:rsid w:val="62753679"/>
    <w:rsid w:val="627698C3"/>
    <w:rsid w:val="6292677F"/>
    <w:rsid w:val="6293C7C1"/>
    <w:rsid w:val="62AFF724"/>
    <w:rsid w:val="62BBF1B3"/>
    <w:rsid w:val="62D59C23"/>
    <w:rsid w:val="62EAF69D"/>
    <w:rsid w:val="62EB4825"/>
    <w:rsid w:val="6308615E"/>
    <w:rsid w:val="631AECCF"/>
    <w:rsid w:val="63542FAA"/>
    <w:rsid w:val="638D200A"/>
    <w:rsid w:val="6398556B"/>
    <w:rsid w:val="63D182EB"/>
    <w:rsid w:val="63D93C4E"/>
    <w:rsid w:val="640476A7"/>
    <w:rsid w:val="641ECC77"/>
    <w:rsid w:val="642140F1"/>
    <w:rsid w:val="6480E300"/>
    <w:rsid w:val="6482AC5D"/>
    <w:rsid w:val="649FC3DA"/>
    <w:rsid w:val="64A4F048"/>
    <w:rsid w:val="64B685B1"/>
    <w:rsid w:val="64EE775E"/>
    <w:rsid w:val="651AC545"/>
    <w:rsid w:val="652D684F"/>
    <w:rsid w:val="6553B344"/>
    <w:rsid w:val="6568796A"/>
    <w:rsid w:val="6578CEDB"/>
    <w:rsid w:val="657ED0A2"/>
    <w:rsid w:val="65B9F9A0"/>
    <w:rsid w:val="65C39B24"/>
    <w:rsid w:val="65D9F554"/>
    <w:rsid w:val="65F798AD"/>
    <w:rsid w:val="66073CB1"/>
    <w:rsid w:val="660F81A1"/>
    <w:rsid w:val="66155C6C"/>
    <w:rsid w:val="66161A8D"/>
    <w:rsid w:val="6648AAC3"/>
    <w:rsid w:val="66576CDB"/>
    <w:rsid w:val="66AD07EF"/>
    <w:rsid w:val="670F4D99"/>
    <w:rsid w:val="6730252C"/>
    <w:rsid w:val="673F27E7"/>
    <w:rsid w:val="6785259F"/>
    <w:rsid w:val="67A593D9"/>
    <w:rsid w:val="67AA5C03"/>
    <w:rsid w:val="67B3E852"/>
    <w:rsid w:val="67CA6D2B"/>
    <w:rsid w:val="67CD1E01"/>
    <w:rsid w:val="680EA5AD"/>
    <w:rsid w:val="68139904"/>
    <w:rsid w:val="6833021B"/>
    <w:rsid w:val="6847F91A"/>
    <w:rsid w:val="685950DA"/>
    <w:rsid w:val="68884922"/>
    <w:rsid w:val="68951C85"/>
    <w:rsid w:val="68A67F12"/>
    <w:rsid w:val="68A82AB3"/>
    <w:rsid w:val="68AF3B22"/>
    <w:rsid w:val="68CBBBDB"/>
    <w:rsid w:val="68CE84D0"/>
    <w:rsid w:val="68D287A0"/>
    <w:rsid w:val="6915FE7F"/>
    <w:rsid w:val="691ED0B9"/>
    <w:rsid w:val="6927243D"/>
    <w:rsid w:val="694F4393"/>
    <w:rsid w:val="695375DD"/>
    <w:rsid w:val="69E8800D"/>
    <w:rsid w:val="6A4DB38E"/>
    <w:rsid w:val="6A597803"/>
    <w:rsid w:val="6A82566B"/>
    <w:rsid w:val="6AB760E4"/>
    <w:rsid w:val="6ACD2151"/>
    <w:rsid w:val="6AD0AC76"/>
    <w:rsid w:val="6AD52880"/>
    <w:rsid w:val="6AEB4FFA"/>
    <w:rsid w:val="6AFF8BB4"/>
    <w:rsid w:val="6B0C27E5"/>
    <w:rsid w:val="6B131478"/>
    <w:rsid w:val="6B265366"/>
    <w:rsid w:val="6B55DBDF"/>
    <w:rsid w:val="6B8B0761"/>
    <w:rsid w:val="6C0EAE27"/>
    <w:rsid w:val="6C23906D"/>
    <w:rsid w:val="6C276BFC"/>
    <w:rsid w:val="6C3C6B91"/>
    <w:rsid w:val="6C3DDB5B"/>
    <w:rsid w:val="6C64936B"/>
    <w:rsid w:val="6C974128"/>
    <w:rsid w:val="6CBBFD02"/>
    <w:rsid w:val="6CC70F96"/>
    <w:rsid w:val="6D02D320"/>
    <w:rsid w:val="6D0A9936"/>
    <w:rsid w:val="6D1BF332"/>
    <w:rsid w:val="6D543FFC"/>
    <w:rsid w:val="6D5DABF7"/>
    <w:rsid w:val="6D728209"/>
    <w:rsid w:val="6D92F056"/>
    <w:rsid w:val="6DB70016"/>
    <w:rsid w:val="6DCE8139"/>
    <w:rsid w:val="6DD168D2"/>
    <w:rsid w:val="6DDDB04E"/>
    <w:rsid w:val="6E1F7483"/>
    <w:rsid w:val="6E2DA4DE"/>
    <w:rsid w:val="6E2DBB4C"/>
    <w:rsid w:val="6E34A973"/>
    <w:rsid w:val="6E34F4B4"/>
    <w:rsid w:val="6E3664D8"/>
    <w:rsid w:val="6E4D712D"/>
    <w:rsid w:val="6E73B250"/>
    <w:rsid w:val="6E7A8B15"/>
    <w:rsid w:val="6E9D5616"/>
    <w:rsid w:val="6ECD1338"/>
    <w:rsid w:val="6ECE047F"/>
    <w:rsid w:val="6EE4C2F9"/>
    <w:rsid w:val="6F1E18DF"/>
    <w:rsid w:val="6F45295E"/>
    <w:rsid w:val="6F57AAE3"/>
    <w:rsid w:val="6F628B41"/>
    <w:rsid w:val="6FE82E0E"/>
    <w:rsid w:val="6FF3D022"/>
    <w:rsid w:val="6FF3EE5E"/>
    <w:rsid w:val="6FFBC887"/>
    <w:rsid w:val="6FFBF504"/>
    <w:rsid w:val="700C7D42"/>
    <w:rsid w:val="700C80FB"/>
    <w:rsid w:val="704BF366"/>
    <w:rsid w:val="705990E6"/>
    <w:rsid w:val="7078D917"/>
    <w:rsid w:val="708DA0A0"/>
    <w:rsid w:val="70934B89"/>
    <w:rsid w:val="70CEBF5E"/>
    <w:rsid w:val="70FC495F"/>
    <w:rsid w:val="710663BB"/>
    <w:rsid w:val="71360DD4"/>
    <w:rsid w:val="7148D78A"/>
    <w:rsid w:val="7153E112"/>
    <w:rsid w:val="7157FD79"/>
    <w:rsid w:val="71646AA0"/>
    <w:rsid w:val="7171DF8D"/>
    <w:rsid w:val="717622B6"/>
    <w:rsid w:val="718A5B19"/>
    <w:rsid w:val="71BF7EC5"/>
    <w:rsid w:val="7205DB0A"/>
    <w:rsid w:val="7206098E"/>
    <w:rsid w:val="720D83E0"/>
    <w:rsid w:val="723A7450"/>
    <w:rsid w:val="72406331"/>
    <w:rsid w:val="7243B9DB"/>
    <w:rsid w:val="72495401"/>
    <w:rsid w:val="729305D1"/>
    <w:rsid w:val="73332F47"/>
    <w:rsid w:val="7348D17B"/>
    <w:rsid w:val="737C7564"/>
    <w:rsid w:val="738461C8"/>
    <w:rsid w:val="7384E6CE"/>
    <w:rsid w:val="73B56740"/>
    <w:rsid w:val="7410FA6D"/>
    <w:rsid w:val="74297068"/>
    <w:rsid w:val="74464BD8"/>
    <w:rsid w:val="74520336"/>
    <w:rsid w:val="745D5499"/>
    <w:rsid w:val="7478D4EC"/>
    <w:rsid w:val="74994BF9"/>
    <w:rsid w:val="74C90646"/>
    <w:rsid w:val="74E9977B"/>
    <w:rsid w:val="74F21B75"/>
    <w:rsid w:val="7516DB1A"/>
    <w:rsid w:val="752F309B"/>
    <w:rsid w:val="7532251C"/>
    <w:rsid w:val="7544244A"/>
    <w:rsid w:val="7552421E"/>
    <w:rsid w:val="75B90286"/>
    <w:rsid w:val="75D1F6E7"/>
    <w:rsid w:val="75FAA9DE"/>
    <w:rsid w:val="7604A266"/>
    <w:rsid w:val="7628F7F5"/>
    <w:rsid w:val="762F6499"/>
    <w:rsid w:val="76521820"/>
    <w:rsid w:val="765CD180"/>
    <w:rsid w:val="7694B855"/>
    <w:rsid w:val="76A7A940"/>
    <w:rsid w:val="76C6A0D6"/>
    <w:rsid w:val="76C87157"/>
    <w:rsid w:val="76CE8912"/>
    <w:rsid w:val="76EAC73A"/>
    <w:rsid w:val="76F9303E"/>
    <w:rsid w:val="7706D1E6"/>
    <w:rsid w:val="7728C8DC"/>
    <w:rsid w:val="772E6B7C"/>
    <w:rsid w:val="7745B7BF"/>
    <w:rsid w:val="775CDE7E"/>
    <w:rsid w:val="778C00F9"/>
    <w:rsid w:val="779853DC"/>
    <w:rsid w:val="77B89879"/>
    <w:rsid w:val="77CE7DEA"/>
    <w:rsid w:val="77D059C8"/>
    <w:rsid w:val="78111A30"/>
    <w:rsid w:val="782F05EF"/>
    <w:rsid w:val="7863F4CD"/>
    <w:rsid w:val="7876DC8E"/>
    <w:rsid w:val="78924DE2"/>
    <w:rsid w:val="789FE46C"/>
    <w:rsid w:val="78A11D97"/>
    <w:rsid w:val="78E31AF8"/>
    <w:rsid w:val="78EFACD8"/>
    <w:rsid w:val="79026B92"/>
    <w:rsid w:val="7925A757"/>
    <w:rsid w:val="79B7036D"/>
    <w:rsid w:val="79B8DDC4"/>
    <w:rsid w:val="7A2AEBA3"/>
    <w:rsid w:val="7A53FECF"/>
    <w:rsid w:val="7A6E589A"/>
    <w:rsid w:val="7A96AD0F"/>
    <w:rsid w:val="7AACB36A"/>
    <w:rsid w:val="7ADBB96B"/>
    <w:rsid w:val="7ADED4CE"/>
    <w:rsid w:val="7AE48253"/>
    <w:rsid w:val="7AEA3D6D"/>
    <w:rsid w:val="7B10BE6A"/>
    <w:rsid w:val="7B118F85"/>
    <w:rsid w:val="7B273358"/>
    <w:rsid w:val="7B471F68"/>
    <w:rsid w:val="7B485D53"/>
    <w:rsid w:val="7B662846"/>
    <w:rsid w:val="7B80E9EB"/>
    <w:rsid w:val="7B88E7A5"/>
    <w:rsid w:val="7BABF9F4"/>
    <w:rsid w:val="7BB38512"/>
    <w:rsid w:val="7BDB1160"/>
    <w:rsid w:val="7BF58860"/>
    <w:rsid w:val="7BFAB669"/>
    <w:rsid w:val="7C056FE7"/>
    <w:rsid w:val="7C42F722"/>
    <w:rsid w:val="7C4A3AB8"/>
    <w:rsid w:val="7C6D9502"/>
    <w:rsid w:val="7C7A8648"/>
    <w:rsid w:val="7C7B10F0"/>
    <w:rsid w:val="7C96EDCD"/>
    <w:rsid w:val="7CAE6B59"/>
    <w:rsid w:val="7D2E06DC"/>
    <w:rsid w:val="7D359491"/>
    <w:rsid w:val="7D54C137"/>
    <w:rsid w:val="7D638682"/>
    <w:rsid w:val="7D8A05B4"/>
    <w:rsid w:val="7D9C1F9F"/>
    <w:rsid w:val="7DB62BF1"/>
    <w:rsid w:val="7DC61324"/>
    <w:rsid w:val="7DE57099"/>
    <w:rsid w:val="7DF0DCBE"/>
    <w:rsid w:val="7E14A8C9"/>
    <w:rsid w:val="7E2A5D1A"/>
    <w:rsid w:val="7E3465A6"/>
    <w:rsid w:val="7E4A0E44"/>
    <w:rsid w:val="7E741FBC"/>
    <w:rsid w:val="7EA31DA8"/>
    <w:rsid w:val="7EB6CAEE"/>
    <w:rsid w:val="7EC2E803"/>
    <w:rsid w:val="7ECA2AB1"/>
    <w:rsid w:val="7ECCEBA9"/>
    <w:rsid w:val="7ECF249E"/>
    <w:rsid w:val="7ED99CB1"/>
    <w:rsid w:val="7EDED09A"/>
    <w:rsid w:val="7F0A0810"/>
    <w:rsid w:val="7F1AD4A1"/>
    <w:rsid w:val="7F3D7689"/>
    <w:rsid w:val="7F3DEF59"/>
    <w:rsid w:val="7F4F96F3"/>
    <w:rsid w:val="7F81094A"/>
    <w:rsid w:val="7F856AB4"/>
    <w:rsid w:val="7F8C0FDE"/>
    <w:rsid w:val="7FAD8487"/>
    <w:rsid w:val="7FB1C2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DA04"/>
  <w15:chartTrackingRefBased/>
  <w15:docId w15:val="{CF5D5980-AC5A-4B41-B4C3-91CD790DD3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1438"/>
    <w:rPr>
      <w:rFonts w:ascii="Arial" w:hAnsi="Arial"/>
      <w:color w:val="000000" w:themeColor="text1"/>
    </w:rPr>
  </w:style>
  <w:style w:type="paragraph" w:styleId="Heading1">
    <w:name w:val="heading 1"/>
    <w:basedOn w:val="Normal"/>
    <w:next w:val="Normal"/>
    <w:link w:val="Heading1Char"/>
    <w:uiPriority w:val="9"/>
    <w:qFormat/>
    <w:rsid w:val="000A5B48"/>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0A5B48"/>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0A5B48"/>
    <w:pPr>
      <w:keepNext/>
      <w:keepLines/>
      <w:spacing w:before="40" w:after="0"/>
      <w:outlineLvl w:val="2"/>
    </w:pPr>
    <w:rPr>
      <w:rFonts w:eastAsiaTheme="majorEastAsia" w:cstheme="majorBidi"/>
      <w:sz w:val="32"/>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16FA"/>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516FA"/>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0A5B48"/>
    <w:rPr>
      <w:rFonts w:ascii="Arial" w:hAnsi="Arial"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0A5B48"/>
    <w:rPr>
      <w:rFonts w:ascii="Arial" w:hAnsi="Arial" w:eastAsiaTheme="majorEastAsia" w:cstheme="majorBidi"/>
      <w:color w:val="000000" w:themeColor="text1"/>
      <w:sz w:val="40"/>
      <w:szCs w:val="26"/>
    </w:rPr>
  </w:style>
  <w:style w:type="paragraph" w:styleId="TOCHeading">
    <w:name w:val="TOC Heading"/>
    <w:basedOn w:val="Heading1"/>
    <w:next w:val="Normal"/>
    <w:uiPriority w:val="39"/>
    <w:unhideWhenUsed/>
    <w:qFormat/>
    <w:rsid w:val="00BE7E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BE7EF9"/>
    <w:pPr>
      <w:spacing w:after="100"/>
    </w:pPr>
  </w:style>
  <w:style w:type="character" w:styleId="Hyperlink">
    <w:name w:val="Hyperlink"/>
    <w:basedOn w:val="DefaultParagraphFont"/>
    <w:uiPriority w:val="99"/>
    <w:unhideWhenUsed/>
    <w:rsid w:val="00BE7EF9"/>
    <w:rPr>
      <w:color w:val="0563C1" w:themeColor="hyperlink"/>
      <w:u w:val="single"/>
    </w:rPr>
  </w:style>
  <w:style w:type="paragraph" w:styleId="ListParagraph">
    <w:name w:val="List Paragraph"/>
    <w:basedOn w:val="Normal"/>
    <w:uiPriority w:val="34"/>
    <w:qFormat/>
    <w:rsid w:val="00987A3C"/>
    <w:pPr>
      <w:ind w:left="720"/>
      <w:contextualSpacing/>
    </w:pPr>
  </w:style>
  <w:style w:type="character" w:styleId="Heading3Char" w:customStyle="1">
    <w:name w:val="Heading 3 Char"/>
    <w:basedOn w:val="DefaultParagraphFont"/>
    <w:link w:val="Heading3"/>
    <w:uiPriority w:val="9"/>
    <w:rsid w:val="000A5B48"/>
    <w:rPr>
      <w:rFonts w:ascii="Arial" w:hAnsi="Arial" w:eastAsiaTheme="majorEastAsia" w:cstheme="majorBidi"/>
      <w:color w:val="000000" w:themeColor="text1"/>
      <w:sz w:val="32"/>
      <w:szCs w:val="24"/>
    </w:rPr>
  </w:style>
  <w:style w:type="paragraph" w:styleId="TOC2">
    <w:name w:val="toc 2"/>
    <w:basedOn w:val="Normal"/>
    <w:next w:val="Normal"/>
    <w:autoRedefine/>
    <w:uiPriority w:val="39"/>
    <w:unhideWhenUsed/>
    <w:rsid w:val="002E7D64"/>
    <w:pPr>
      <w:spacing w:after="100"/>
      <w:ind w:left="240"/>
    </w:pPr>
  </w:style>
  <w:style w:type="paragraph" w:styleId="TOC3">
    <w:name w:val="toc 3"/>
    <w:basedOn w:val="Normal"/>
    <w:next w:val="Normal"/>
    <w:autoRedefine/>
    <w:uiPriority w:val="39"/>
    <w:unhideWhenUsed/>
    <w:rsid w:val="007F1032"/>
    <w:pPr>
      <w:spacing w:after="100"/>
      <w:ind w:left="440"/>
    </w:pPr>
  </w:style>
  <w:style w:type="paragraph" w:styleId="Header">
    <w:name w:val="header"/>
    <w:basedOn w:val="Normal"/>
    <w:link w:val="HeaderChar"/>
    <w:uiPriority w:val="99"/>
    <w:unhideWhenUsed/>
    <w:rsid w:val="0071353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13534"/>
    <w:rPr>
      <w:rFonts w:ascii="Arial" w:hAnsi="Arial"/>
      <w:color w:val="000000" w:themeColor="text1"/>
    </w:rPr>
  </w:style>
  <w:style w:type="paragraph" w:styleId="Footer">
    <w:name w:val="footer"/>
    <w:basedOn w:val="Normal"/>
    <w:link w:val="FooterChar"/>
    <w:uiPriority w:val="99"/>
    <w:unhideWhenUsed/>
    <w:rsid w:val="00713534"/>
    <w:pPr>
      <w:tabs>
        <w:tab w:val="center" w:pos="4513"/>
        <w:tab w:val="right" w:pos="9026"/>
      </w:tabs>
      <w:spacing w:after="0" w:line="240" w:lineRule="auto"/>
    </w:pPr>
  </w:style>
  <w:style w:type="character" w:styleId="FooterChar" w:customStyle="1">
    <w:name w:val="Footer Char"/>
    <w:basedOn w:val="DefaultParagraphFont"/>
    <w:link w:val="Footer"/>
    <w:uiPriority w:val="99"/>
    <w:rsid w:val="00713534"/>
    <w:rPr>
      <w:rFonts w:ascii="Arial" w:hAnsi="Arial"/>
      <w:color w:val="000000" w:themeColor="text1"/>
    </w:rPr>
  </w:style>
  <w:style w:type="table" w:styleId="TableGrid">
    <w:name w:val="Table Grid"/>
    <w:basedOn w:val="TableNormal"/>
    <w:uiPriority w:val="59"/>
    <w:rsid w:val="0071353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5770D3"/>
    <w:rPr>
      <w:sz w:val="16"/>
      <w:szCs w:val="16"/>
    </w:rPr>
  </w:style>
  <w:style w:type="paragraph" w:styleId="CommentText">
    <w:name w:val="annotation text"/>
    <w:basedOn w:val="Normal"/>
    <w:link w:val="CommentTextChar"/>
    <w:uiPriority w:val="99"/>
    <w:semiHidden/>
    <w:unhideWhenUsed/>
    <w:rsid w:val="005770D3"/>
    <w:pPr>
      <w:spacing w:line="240" w:lineRule="auto"/>
    </w:pPr>
    <w:rPr>
      <w:sz w:val="20"/>
      <w:szCs w:val="20"/>
    </w:rPr>
  </w:style>
  <w:style w:type="character" w:styleId="CommentTextChar" w:customStyle="1">
    <w:name w:val="Comment Text Char"/>
    <w:basedOn w:val="DefaultParagraphFont"/>
    <w:link w:val="CommentText"/>
    <w:uiPriority w:val="99"/>
    <w:semiHidden/>
    <w:rsid w:val="005770D3"/>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5770D3"/>
    <w:rPr>
      <w:b/>
      <w:bCs/>
    </w:rPr>
  </w:style>
  <w:style w:type="character" w:styleId="CommentSubjectChar" w:customStyle="1">
    <w:name w:val="Comment Subject Char"/>
    <w:basedOn w:val="CommentTextChar"/>
    <w:link w:val="CommentSubject"/>
    <w:uiPriority w:val="99"/>
    <w:semiHidden/>
    <w:rsid w:val="005770D3"/>
    <w:rPr>
      <w:rFonts w:ascii="Arial" w:hAnsi="Arial"/>
      <w:b/>
      <w:bCs/>
      <w:color w:val="000000" w:themeColor="text1"/>
      <w:sz w:val="20"/>
      <w:szCs w:val="20"/>
    </w:rPr>
  </w:style>
  <w:style w:type="paragraph" w:styleId="BalloonText">
    <w:name w:val="Balloon Text"/>
    <w:basedOn w:val="Normal"/>
    <w:link w:val="BalloonTextChar"/>
    <w:uiPriority w:val="99"/>
    <w:semiHidden/>
    <w:unhideWhenUsed/>
    <w:rsid w:val="005770D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770D3"/>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microsoft.com/office/2011/relationships/people" Target="people.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header" Target="header1.xml" Id="rId22" /><Relationship Type="http://schemas.microsoft.com/office/2018/08/relationships/commentsExtensible" Target="commentsExtensible.xml" Id="rId30" /><Relationship Type="http://schemas.openxmlformats.org/officeDocument/2006/relationships/glossaryDocument" Target="/word/glossary/document.xml" Id="R0e2acb7d50004516" /><Relationship Type="http://schemas.openxmlformats.org/officeDocument/2006/relationships/hyperlink" Target="mailto:462644@student.saxion.nl" TargetMode="External" Id="R091744600c4d42ac" /><Relationship Type="http://schemas.openxmlformats.org/officeDocument/2006/relationships/hyperlink" Target="mailto:466348@student.saxion.nl" TargetMode="External" Id="R229e3930a60943e0" /><Relationship Type="http://schemas.openxmlformats.org/officeDocument/2006/relationships/hyperlink" Target="mailto:450968@student.saxion.nl" TargetMode="External" Id="Raf9a78f9debf4460" /><Relationship Type="http://schemas.openxmlformats.org/officeDocument/2006/relationships/hyperlink" Target="mailto:445662@student.saxion.nl" TargetMode="External" Id="R9b36bcc6e6724295" /><Relationship Type="http://schemas.openxmlformats.org/officeDocument/2006/relationships/hyperlink" Target="mailto:469297@student.saxion.nl" TargetMode="External" Id="Ra8d10a5dc9534248" /><Relationship Type="http://schemas.openxmlformats.org/officeDocument/2006/relationships/hyperlink" Target="mailto:445963@student.saxion.nl" TargetMode="External" Id="R039f602fce2c428e" /><Relationship Type="http://schemas.openxmlformats.org/officeDocument/2006/relationships/image" Target="/media/imageb.png" Id="R65543bd4171b425a" /><Relationship Type="http://schemas.openxmlformats.org/officeDocument/2006/relationships/image" Target="/media/imagec.png" Id="R99c6298320504e93" /><Relationship Type="http://schemas.openxmlformats.org/officeDocument/2006/relationships/image" Target="/media/imaged.png" Id="R957efcf7c57b4db5" /><Relationship Type="http://schemas.openxmlformats.org/officeDocument/2006/relationships/image" Target="/media/imagee.png" Id="R5685fe2615cd4664" /><Relationship Type="http://schemas.openxmlformats.org/officeDocument/2006/relationships/image" Target="/media/imagef.png" Id="R8b5bcf27fdbe4d34" /><Relationship Type="http://schemas.openxmlformats.org/officeDocument/2006/relationships/image" Target="/media/image18.png" Id="Recca3370d8a04897" /><Relationship Type="http://schemas.openxmlformats.org/officeDocument/2006/relationships/image" Target="/media/image19.png" Id="R7e55b0b6c18c401b" /><Relationship Type="http://schemas.openxmlformats.org/officeDocument/2006/relationships/image" Target="/media/image1a.png" Id="R0e7adeb1c8c549be" /><Relationship Type="http://schemas.openxmlformats.org/officeDocument/2006/relationships/image" Target="/media/image1c.png" Id="R79f0ea29986a4c5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8bae9d-1b08-442b-a6df-e6583383a1e9}"/>
      </w:docPartPr>
      <w:docPartBody>
        <w:p w14:paraId="4B6D954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3F7CB7540FFC458D7FFE98BD238B53" ma:contentTypeVersion="14" ma:contentTypeDescription="Een nieuw document maken." ma:contentTypeScope="" ma:versionID="8b2d18d060a75fe797d076ef4d2b5999">
  <xsd:schema xmlns:xsd="http://www.w3.org/2001/XMLSchema" xmlns:xs="http://www.w3.org/2001/XMLSchema" xmlns:p="http://schemas.microsoft.com/office/2006/metadata/properties" xmlns:ns2="45f6ce90-ba85-4ef2-b43f-c64448cd95eb" xmlns:ns3="0163b900-5a53-4814-bdde-9da55c12334a" xmlns:ns4="6c73e52c-07d4-4617-ab67-464747257e8d" xmlns:ns5="c23c8332-19f4-4b12-9bab-9c638c720dc3" targetNamespace="http://schemas.microsoft.com/office/2006/metadata/properties" ma:root="true" ma:fieldsID="01290ee5905784ac6ff42222839e9dd3" ns2:_="" ns3:_="" ns4:_="" ns5:_="">
    <xsd:import namespace="45f6ce90-ba85-4ef2-b43f-c64448cd95eb"/>
    <xsd:import namespace="0163b900-5a53-4814-bdde-9da55c12334a"/>
    <xsd:import namespace="6c73e52c-07d4-4617-ab67-464747257e8d"/>
    <xsd:import namespace="c23c8332-19f4-4b12-9bab-9c638c720dc3"/>
    <xsd:element name="properties">
      <xsd:complexType>
        <xsd:sequence>
          <xsd:element name="documentManagement">
            <xsd:complexType>
              <xsd:all>
                <xsd:element ref="ns2:SharedWithUsers" minOccurs="0"/>
                <xsd:element ref="ns4:c6664f9864b54a78bdf9e6230de1c78b" minOccurs="0"/>
                <xsd:element ref="ns3: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OCR" minOccurs="0"/>
                <xsd:element ref="ns5:MediaServiceGenerationTime" minOccurs="0"/>
                <xsd:element ref="ns5:MediaServiceEventHashCode"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6ce90-ba85-4ef2-b43f-c64448cd95eb" elementFormDefault="qualified">
    <xsd:import namespace="http://schemas.microsoft.com/office/2006/documentManagement/types"/>
    <xsd:import namespace="http://schemas.microsoft.com/office/infopath/2007/PartnerControls"/>
    <xsd:element name="SharedWithUsers" ma:index="8" nillable="true" ma:displayName="Gedeel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163b900-5a53-4814-bdde-9da55c12334a" elementFormDefault="qualified">
    <xsd:import namespace="http://schemas.microsoft.com/office/2006/documentManagement/types"/>
    <xsd:import namespace="http://schemas.microsoft.com/office/infopath/2007/PartnerControls"/>
    <xsd:element name="TaxCatchAll" ma:index="11" nillable="true" ma:displayName="Catch-all-kolom van taxonomie" ma:hidden="true" ma:list="{1f416803-5f98-4b1d-9e01-0de45dd514ee}" ma:internalName="TaxCatchAll" ma:showField="CatchAllData" ma:web="0163b900-5a53-4814-bdde-9da55c12334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10"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3c8332-19f4-4b12-9bab-9c638c720dc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0163b900-5a53-4814-bdde-9da55c12334a"/>
    <c6664f9864b54a78bdf9e6230de1c78b xmlns="6c73e52c-07d4-4617-ab67-464747257e8d">
      <Terms xmlns="http://schemas.microsoft.com/office/infopath/2007/PartnerControls"/>
    </c6664f9864b54a78bdf9e6230de1c78b>
  </documentManagement>
</p:properties>
</file>

<file path=customXml/itemProps1.xml><?xml version="1.0" encoding="utf-8"?>
<ds:datastoreItem xmlns:ds="http://schemas.openxmlformats.org/officeDocument/2006/customXml" ds:itemID="{1424F239-EEEE-4E72-92AD-2D484114373F}"/>
</file>

<file path=customXml/itemProps2.xml><?xml version="1.0" encoding="utf-8"?>
<ds:datastoreItem xmlns:ds="http://schemas.openxmlformats.org/officeDocument/2006/customXml" ds:itemID="{E02632F4-81B5-4BBF-8AD5-EE434F2A24DE}">
  <ds:schemaRefs>
    <ds:schemaRef ds:uri="http://schemas.microsoft.com/sharepoint/v3/contenttype/forms"/>
  </ds:schemaRefs>
</ds:datastoreItem>
</file>

<file path=customXml/itemProps3.xml><?xml version="1.0" encoding="utf-8"?>
<ds:datastoreItem xmlns:ds="http://schemas.openxmlformats.org/officeDocument/2006/customXml" ds:itemID="{7E144B12-FD9C-4D7E-9B44-D1587DE97002}">
  <ds:schemaRefs>
    <ds:schemaRef ds:uri="http://schemas.openxmlformats.org/officeDocument/2006/bibliography"/>
  </ds:schemaRefs>
</ds:datastoreItem>
</file>

<file path=customXml/itemProps4.xml><?xml version="1.0" encoding="utf-8"?>
<ds:datastoreItem xmlns:ds="http://schemas.openxmlformats.org/officeDocument/2006/customXml" ds:itemID="{E7F29EFC-C395-4603-AE10-4DC1701CA571}">
  <ds:schemaRefs>
    <ds:schemaRef ds:uri="http://purl.org/dc/dcmitype/"/>
    <ds:schemaRef ds:uri="http://purl.org/dc/terms/"/>
    <ds:schemaRef ds:uri="http://www.w3.org/XML/1998/namespace"/>
    <ds:schemaRef ds:uri="http://purl.org/dc/elements/1.1/"/>
    <ds:schemaRef ds:uri="http://schemas.microsoft.com/office/2006/metadata/properties"/>
    <ds:schemaRef ds:uri="c23c8332-19f4-4b12-9bab-9c638c720dc3"/>
    <ds:schemaRef ds:uri="http://schemas.microsoft.com/office/infopath/2007/PartnerControls"/>
    <ds:schemaRef ds:uri="http://schemas.microsoft.com/office/2006/documentManagement/types"/>
    <ds:schemaRef ds:uri="6c73e52c-07d4-4617-ab67-464747257e8d"/>
    <ds:schemaRef ds:uri="http://schemas.openxmlformats.org/package/2006/metadata/core-properties"/>
    <ds:schemaRef ds:uri="0163b900-5a53-4814-bdde-9da55c12334a"/>
    <ds:schemaRef ds:uri="45f6ce90-ba85-4ef2-b43f-c64448cd95e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Giovanni Giovanni Dave Tjandra</dc:creator>
  <keywords/>
  <dc:description/>
  <lastModifiedBy>Wim Luyendijk</lastModifiedBy>
  <revision>418</revision>
  <dcterms:created xsi:type="dcterms:W3CDTF">2020-05-22T17:23:00.0000000Z</dcterms:created>
  <dcterms:modified xsi:type="dcterms:W3CDTF">2020-07-01T21:38:29.6706810Z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0x010100123F7CB7540FFC458D7FFE98BD238B53</vt:lpwstr>
  </property>
  <property fmtid="{D5CDD505-2E9C-101B-9397-08002B2CF9AE}" pid="3" name="Saxion_Organisatie">
    <vt:lpwstr/>
  </property>
</Properties>
</file>